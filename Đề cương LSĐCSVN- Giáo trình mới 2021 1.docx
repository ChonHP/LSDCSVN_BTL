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A69BB" w:rsidR="00933E87" w:rsidP="3730F079" w:rsidRDefault="60DD64B2" w14:paraId="21B1BC59" w14:textId="28D62F8E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</w:pPr>
      <w:ins w:author="Pham The Tien 20215147" w:date="2023-06-26T16:16:22.527Z" w:id="1951781330">
        <w:r w:rsidRPr="11786B1D" w:rsidR="5F644F5F">
          <w:rPr>
            <w:rFonts w:ascii="Times New Roman" w:hAnsi="Times New Roman" w:eastAsia="Times New Roman" w:cs="Times New Roman"/>
            <w:b w:val="1"/>
            <w:bCs w:val="1"/>
            <w:color w:val="050505"/>
            <w:sz w:val="24"/>
            <w:szCs w:val="24"/>
          </w:rPr>
          <w:t xml:space="preserve">  </w:t>
        </w:r>
      </w:ins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>Câu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 xml:space="preserve"> 1. Vai 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>trò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 xml:space="preserve"> 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>của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 xml:space="preserve"> 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>Lãnh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 xml:space="preserve"> 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>tụ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 xml:space="preserve"> Nguyễn Ái Quốc 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>trong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 xml:space="preserve"> 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>việc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 xml:space="preserve"> 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>thành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 xml:space="preserve"> 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>lập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 xml:space="preserve"> 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>Đảng</w:t>
      </w:r>
      <w:r w:rsidRPr="11786B1D" w:rsidR="60DD64B2">
        <w:rPr>
          <w:rFonts w:ascii="Times New Roman" w:hAnsi="Times New Roman" w:eastAsia="Times New Roman" w:cs="Times New Roman"/>
          <w:b w:val="1"/>
          <w:bCs w:val="1"/>
          <w:color w:val="050505"/>
          <w:sz w:val="24"/>
          <w:szCs w:val="24"/>
        </w:rPr>
        <w:t xml:space="preserve"> CSVN?</w:t>
      </w:r>
    </w:p>
    <w:p w:rsidRPr="008A69BB" w:rsidR="00E10E73" w:rsidP="5D42144B" w:rsidRDefault="00E10E73" w14:paraId="22650805" w14:textId="77777777">
      <w:pPr>
        <w:pStyle w:val="ListParagraph"/>
        <w:numPr>
          <w:ilvl w:val="0"/>
          <w:numId w:val="7"/>
        </w:numPr>
        <w:spacing w:before="100" w:beforeAutospacing="on" w:after="120" w:line="259" w:lineRule="auto"/>
        <w:ind w:right="-144"/>
        <w:jc w:val="both"/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</w:pP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Vai 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trò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của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Lãnh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tụ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trong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chuẩn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bị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về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tư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tưởng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chính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trị</w:t>
      </w:r>
    </w:p>
    <w:p w:rsidRPr="008A69BB" w:rsidR="00E10E73" w:rsidP="5D42144B" w:rsidRDefault="2284D2E7" w14:paraId="02FF679B" w14:textId="36C1AFE5">
      <w:pPr>
        <w:pStyle w:val="ListParagraph"/>
        <w:numPr>
          <w:ilvl w:val="0"/>
          <w:numId w:val="8"/>
        </w:numPr>
        <w:spacing w:before="100" w:beforeAutospacing="on" w:after="120"/>
        <w:ind w:right="-144"/>
        <w:jc w:val="both"/>
        <w:rPr>
          <w:rFonts w:ascii="Arial" w:hAnsi="Arial" w:cs="Arial"/>
          <w:sz w:val="26"/>
          <w:szCs w:val="26"/>
        </w:rPr>
      </w:pPr>
      <w:r w:rsidRPr="11786B1D" w:rsidR="2284D2E7">
        <w:rPr>
          <w:rFonts w:ascii="Arial" w:hAnsi="Arial" w:cs="Arial"/>
          <w:sz w:val="26"/>
          <w:szCs w:val="26"/>
        </w:rPr>
        <w:t>năm</w:t>
      </w:r>
      <w:r w:rsidRPr="11786B1D" w:rsidR="00E10E73">
        <w:rPr>
          <w:rFonts w:ascii="Arial" w:hAnsi="Arial" w:cs="Arial"/>
          <w:sz w:val="26"/>
          <w:szCs w:val="26"/>
        </w:rPr>
        <w:t xml:space="preserve"> 1911, </w:t>
      </w:r>
      <w:r w:rsidRPr="11786B1D" w:rsidR="00E10E73">
        <w:rPr>
          <w:rFonts w:ascii="Arial" w:hAnsi="Arial" w:cs="Arial"/>
          <w:sz w:val="26"/>
          <w:szCs w:val="26"/>
        </w:rPr>
        <w:t>trước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cảnh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nước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mất</w:t>
      </w:r>
      <w:r w:rsidRPr="11786B1D" w:rsidR="00E10E73">
        <w:rPr>
          <w:rFonts w:ascii="Arial" w:hAnsi="Arial" w:cs="Arial"/>
          <w:sz w:val="26"/>
          <w:szCs w:val="26"/>
        </w:rPr>
        <w:t xml:space="preserve">, </w:t>
      </w:r>
      <w:r w:rsidRPr="11786B1D" w:rsidR="00E10E73">
        <w:rPr>
          <w:rFonts w:ascii="Arial" w:hAnsi="Arial" w:cs="Arial"/>
          <w:sz w:val="26"/>
          <w:szCs w:val="26"/>
        </w:rPr>
        <w:t>các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phong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trào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yêu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nước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thất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bại</w:t>
      </w:r>
      <w:r w:rsidRPr="11786B1D" w:rsidR="00E10E73">
        <w:rPr>
          <w:rFonts w:ascii="Arial" w:hAnsi="Arial" w:cs="Arial"/>
          <w:sz w:val="26"/>
          <w:szCs w:val="26"/>
        </w:rPr>
        <w:t xml:space="preserve">, </w:t>
      </w:r>
      <w:r w:rsidRPr="11786B1D" w:rsidR="00E10E73">
        <w:rPr>
          <w:rFonts w:ascii="Arial" w:hAnsi="Arial" w:cs="Arial"/>
          <w:sz w:val="26"/>
          <w:szCs w:val="26"/>
        </w:rPr>
        <w:t>Lãnh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tụ</w:t>
      </w:r>
      <w:r w:rsidRPr="11786B1D" w:rsidR="00E10E73">
        <w:rPr>
          <w:rFonts w:ascii="Arial" w:hAnsi="Arial" w:cs="Arial"/>
          <w:sz w:val="26"/>
          <w:szCs w:val="26"/>
        </w:rPr>
        <w:t xml:space="preserve"> Nguyễn Ái Quốc sang </w:t>
      </w:r>
      <w:r w:rsidRPr="11786B1D" w:rsidR="00E10E73">
        <w:rPr>
          <w:rFonts w:ascii="Arial" w:hAnsi="Arial" w:cs="Arial"/>
          <w:sz w:val="26"/>
          <w:szCs w:val="26"/>
        </w:rPr>
        <w:t>phương</w:t>
      </w:r>
      <w:r w:rsidRPr="11786B1D" w:rsidR="00E10E73">
        <w:rPr>
          <w:rFonts w:ascii="Arial" w:hAnsi="Arial" w:cs="Arial"/>
          <w:sz w:val="26"/>
          <w:szCs w:val="26"/>
        </w:rPr>
        <w:t xml:space="preserve"> Tây, </w:t>
      </w:r>
      <w:r w:rsidRPr="11786B1D" w:rsidR="00E10E73">
        <w:rPr>
          <w:rFonts w:ascii="Arial" w:hAnsi="Arial" w:cs="Arial"/>
          <w:sz w:val="26"/>
          <w:szCs w:val="26"/>
        </w:rPr>
        <w:t>nơi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mà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Người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cho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rằng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có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tư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tưởng</w:t>
      </w:r>
      <w:ins w:author="Pham The Tien 20215147" w:date="2023-06-26T16:16:24.261Z" w:id="1578847403">
        <w:r w:rsidRPr="11786B1D" w:rsidR="020288DF">
          <w:rPr>
            <w:rFonts w:ascii="Arial" w:hAnsi="Arial" w:cs="Arial"/>
            <w:sz w:val="26"/>
            <w:szCs w:val="26"/>
          </w:rPr>
          <w:t xml:space="preserve">  </w:t>
        </w:r>
      </w:ins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tự</w:t>
      </w:r>
      <w:r w:rsidRPr="11786B1D" w:rsidR="00E10E73">
        <w:rPr>
          <w:rFonts w:ascii="Arial" w:hAnsi="Arial" w:cs="Arial"/>
          <w:sz w:val="26"/>
          <w:szCs w:val="26"/>
        </w:rPr>
        <w:t xml:space="preserve"> do </w:t>
      </w:r>
      <w:r w:rsidRPr="11786B1D" w:rsidR="00E10E73">
        <w:rPr>
          <w:rFonts w:ascii="Arial" w:hAnsi="Arial" w:cs="Arial"/>
          <w:sz w:val="26"/>
          <w:szCs w:val="26"/>
        </w:rPr>
        <w:t>bình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đẳng</w:t>
      </w:r>
      <w:r w:rsidRPr="11786B1D" w:rsidR="00E10E73">
        <w:rPr>
          <w:rFonts w:ascii="Arial" w:hAnsi="Arial" w:cs="Arial"/>
          <w:sz w:val="26"/>
          <w:szCs w:val="26"/>
        </w:rPr>
        <w:t xml:space="preserve">, khoa </w:t>
      </w:r>
      <w:r w:rsidRPr="11786B1D" w:rsidR="00E10E73">
        <w:rPr>
          <w:rFonts w:ascii="Arial" w:hAnsi="Arial" w:cs="Arial"/>
          <w:sz w:val="26"/>
          <w:szCs w:val="26"/>
        </w:rPr>
        <w:t>học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kỹ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thuật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phát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triển</w:t>
      </w:r>
      <w:r w:rsidRPr="11786B1D" w:rsidR="00E10E73">
        <w:rPr>
          <w:rFonts w:ascii="Arial" w:hAnsi="Arial" w:cs="Arial"/>
          <w:sz w:val="26"/>
          <w:szCs w:val="26"/>
        </w:rPr>
        <w:t xml:space="preserve">, </w:t>
      </w:r>
      <w:r w:rsidRPr="11786B1D" w:rsidR="00E10E73">
        <w:rPr>
          <w:rFonts w:ascii="Arial" w:hAnsi="Arial" w:cs="Arial"/>
          <w:sz w:val="26"/>
          <w:szCs w:val="26"/>
        </w:rPr>
        <w:t>tìm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đường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cứu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nước</w:t>
      </w:r>
      <w:r w:rsidRPr="11786B1D" w:rsidR="00E10E73">
        <w:rPr>
          <w:rFonts w:ascii="Arial" w:hAnsi="Arial" w:cs="Arial"/>
          <w:sz w:val="26"/>
          <w:szCs w:val="26"/>
        </w:rPr>
        <w:t xml:space="preserve">, </w:t>
      </w:r>
      <w:r w:rsidRPr="11786B1D" w:rsidR="00E10E73">
        <w:rPr>
          <w:rFonts w:ascii="Arial" w:hAnsi="Arial" w:cs="Arial"/>
          <w:sz w:val="26"/>
          <w:szCs w:val="26"/>
        </w:rPr>
        <w:t>giải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phóng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dân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tộc</w:t>
      </w:r>
      <w:r w:rsidRPr="11786B1D" w:rsidR="00E10E73">
        <w:rPr>
          <w:rFonts w:ascii="Arial" w:hAnsi="Arial" w:cs="Arial"/>
          <w:sz w:val="26"/>
          <w:szCs w:val="26"/>
        </w:rPr>
        <w:t xml:space="preserve">. Qua </w:t>
      </w:r>
      <w:r w:rsidRPr="11786B1D" w:rsidR="00E10E73">
        <w:rPr>
          <w:rFonts w:ascii="Arial" w:hAnsi="Arial" w:cs="Arial"/>
          <w:sz w:val="26"/>
          <w:szCs w:val="26"/>
        </w:rPr>
        <w:t>cuộc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sống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thực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tiễn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và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nghiên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cứu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các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cuộc</w:t>
      </w:r>
      <w:r w:rsidRPr="11786B1D" w:rsidR="00E10E73">
        <w:rPr>
          <w:rFonts w:ascii="Arial" w:hAnsi="Arial" w:cs="Arial"/>
          <w:sz w:val="26"/>
          <w:szCs w:val="26"/>
        </w:rPr>
        <w:t xml:space="preserve"> CM </w:t>
      </w:r>
      <w:r w:rsidRPr="11786B1D" w:rsidR="00E10E73">
        <w:rPr>
          <w:rFonts w:ascii="Arial" w:hAnsi="Arial" w:cs="Arial"/>
          <w:sz w:val="26"/>
          <w:szCs w:val="26"/>
        </w:rPr>
        <w:t>điển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hình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trên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thế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giới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như</w:t>
      </w:r>
      <w:r w:rsidRPr="11786B1D" w:rsidR="00E10E73">
        <w:rPr>
          <w:rFonts w:ascii="Arial" w:hAnsi="Arial" w:cs="Arial"/>
          <w:sz w:val="26"/>
          <w:szCs w:val="26"/>
        </w:rPr>
        <w:t xml:space="preserve"> CMTS Pháp (1789), CMTS </w:t>
      </w:r>
      <w:r w:rsidRPr="11786B1D" w:rsidR="00E10E73">
        <w:rPr>
          <w:rFonts w:ascii="Arial" w:hAnsi="Arial" w:cs="Arial"/>
          <w:sz w:val="26"/>
          <w:szCs w:val="26"/>
        </w:rPr>
        <w:t>Mỹ</w:t>
      </w:r>
      <w:r w:rsidRPr="11786B1D" w:rsidR="00E10E73">
        <w:rPr>
          <w:rFonts w:ascii="Arial" w:hAnsi="Arial" w:cs="Arial"/>
          <w:sz w:val="26"/>
          <w:szCs w:val="26"/>
        </w:rPr>
        <w:t xml:space="preserve"> (1776) </w:t>
      </w:r>
      <w:r w:rsidRPr="11786B1D" w:rsidR="00E10E73">
        <w:rPr>
          <w:rFonts w:ascii="Arial" w:hAnsi="Arial" w:cs="Arial"/>
          <w:sz w:val="26"/>
          <w:szCs w:val="26"/>
        </w:rPr>
        <w:t>và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đặc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biệt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hướng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đến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tìm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hiểu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Cách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mạng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Tháng</w:t>
      </w:r>
      <w:r w:rsidRPr="11786B1D" w:rsidR="00E10E73">
        <w:rPr>
          <w:rFonts w:ascii="Arial" w:hAnsi="Arial" w:cs="Arial"/>
          <w:sz w:val="26"/>
          <w:szCs w:val="26"/>
        </w:rPr>
        <w:t xml:space="preserve"> 10 Nga. </w:t>
      </w:r>
      <w:r w:rsidRPr="11786B1D" w:rsidR="00E10E73">
        <w:rPr>
          <w:rFonts w:ascii="Arial" w:hAnsi="Arial" w:cs="Arial"/>
          <w:sz w:val="26"/>
          <w:szCs w:val="26"/>
        </w:rPr>
        <w:t>Tháng</w:t>
      </w:r>
      <w:r w:rsidRPr="11786B1D" w:rsidR="00E10E73">
        <w:rPr>
          <w:rFonts w:ascii="Arial" w:hAnsi="Arial" w:cs="Arial"/>
          <w:sz w:val="26"/>
          <w:szCs w:val="26"/>
        </w:rPr>
        <w:t xml:space="preserve"> 7 </w:t>
      </w:r>
      <w:r w:rsidRPr="11786B1D" w:rsidR="00E10E73">
        <w:rPr>
          <w:rFonts w:ascii="Arial" w:hAnsi="Arial" w:cs="Arial"/>
          <w:sz w:val="26"/>
          <w:szCs w:val="26"/>
        </w:rPr>
        <w:t>năm</w:t>
      </w:r>
      <w:r w:rsidRPr="11786B1D" w:rsidR="00E10E73">
        <w:rPr>
          <w:rFonts w:ascii="Arial" w:hAnsi="Arial" w:cs="Arial"/>
          <w:sz w:val="26"/>
          <w:szCs w:val="26"/>
        </w:rPr>
        <w:t xml:space="preserve"> 1920, qua </w:t>
      </w:r>
      <w:r w:rsidRPr="11786B1D" w:rsidR="00E10E73">
        <w:rPr>
          <w:rFonts w:ascii="Arial" w:hAnsi="Arial" w:cs="Arial"/>
          <w:sz w:val="26"/>
          <w:szCs w:val="26"/>
        </w:rPr>
        <w:t>việc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đọc</w:t>
      </w:r>
      <w:r w:rsidRPr="11786B1D" w:rsidR="00E10E73">
        <w:rPr>
          <w:rFonts w:ascii="Arial" w:hAnsi="Arial" w:cs="Arial"/>
          <w:sz w:val="26"/>
          <w:szCs w:val="26"/>
        </w:rPr>
        <w:t xml:space="preserve"> “</w:t>
      </w:r>
      <w:r w:rsidRPr="11786B1D" w:rsidR="00E10E73">
        <w:rPr>
          <w:rFonts w:ascii="Arial" w:hAnsi="Arial" w:cs="Arial"/>
          <w:sz w:val="26"/>
          <w:szCs w:val="26"/>
        </w:rPr>
        <w:t>Sơ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thảo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luận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cương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những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vấn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đề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del w:author="Vu Manh Cuong 20211021" w:date="2023-05-29T13:16:39.349Z" w:id="1140061475">
        <w:r w:rsidRPr="11786B1D" w:rsidDel="2284D2E7">
          <w:rPr>
            <w:rFonts w:ascii="Arial" w:hAnsi="Arial" w:cs="Arial"/>
            <w:sz w:val="26"/>
            <w:szCs w:val="26"/>
          </w:rPr>
          <w:delText>dân</w:delText>
        </w:r>
        <w:r w:rsidRPr="11786B1D" w:rsidDel="2284D2E7">
          <w:rPr>
            <w:rFonts w:ascii="Arial" w:hAnsi="Arial" w:cs="Arial"/>
            <w:sz w:val="26"/>
            <w:szCs w:val="26"/>
          </w:rPr>
          <w:delText xml:space="preserve"> </w:delText>
        </w:r>
        <w:r w:rsidRPr="11786B1D" w:rsidDel="2284D2E7">
          <w:rPr>
            <w:rFonts w:ascii="Arial" w:hAnsi="Arial" w:cs="Arial"/>
            <w:sz w:val="26"/>
            <w:szCs w:val="26"/>
          </w:rPr>
          <w:delText>tộc</w:delText>
        </w:r>
        <w:r w:rsidRPr="11786B1D" w:rsidDel="2284D2E7">
          <w:rPr>
            <w:rFonts w:ascii="Arial" w:hAnsi="Arial" w:cs="Arial"/>
            <w:sz w:val="26"/>
            <w:szCs w:val="26"/>
          </w:rPr>
          <w:delText xml:space="preserve"> </w:delText>
        </w:r>
        <w:r w:rsidRPr="11786B1D" w:rsidDel="2284D2E7">
          <w:rPr>
            <w:rFonts w:ascii="Arial" w:hAnsi="Arial" w:cs="Arial"/>
            <w:sz w:val="26"/>
            <w:szCs w:val="26"/>
          </w:rPr>
          <w:delText>v</w:delText>
        </w:r>
      </w:del>
      <w:r w:rsidRPr="11786B1D" w:rsidR="00E10E73">
        <w:rPr>
          <w:rFonts w:ascii="Arial" w:hAnsi="Arial" w:cs="Arial"/>
          <w:sz w:val="26"/>
          <w:szCs w:val="26"/>
        </w:rPr>
        <w:t>à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thuộc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địa</w:t>
      </w:r>
      <w:r w:rsidRPr="11786B1D" w:rsidR="00E10E73">
        <w:rPr>
          <w:rFonts w:ascii="Arial" w:hAnsi="Arial" w:cs="Arial"/>
          <w:sz w:val="26"/>
          <w:szCs w:val="26"/>
        </w:rPr>
        <w:t xml:space="preserve">” </w:t>
      </w:r>
      <w:r w:rsidRPr="11786B1D" w:rsidR="00E10E73">
        <w:rPr>
          <w:rFonts w:ascii="Arial" w:hAnsi="Arial" w:cs="Arial"/>
          <w:sz w:val="26"/>
          <w:szCs w:val="26"/>
        </w:rPr>
        <w:t>của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Lênin</w:t>
      </w:r>
      <w:r w:rsidRPr="11786B1D" w:rsidR="00E10E73">
        <w:rPr>
          <w:rFonts w:ascii="Arial" w:hAnsi="Arial" w:cs="Arial"/>
          <w:sz w:val="26"/>
          <w:szCs w:val="26"/>
        </w:rPr>
        <w:t xml:space="preserve">, </w:t>
      </w:r>
      <w:r w:rsidRPr="11786B1D" w:rsidR="00E10E73">
        <w:rPr>
          <w:rFonts w:ascii="Arial" w:hAnsi="Arial" w:cs="Arial"/>
          <w:sz w:val="26"/>
          <w:szCs w:val="26"/>
        </w:rPr>
        <w:t>Người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chọn</w:t>
      </w:r>
      <w:r w:rsidRPr="11786B1D" w:rsidR="00E10E73">
        <w:rPr>
          <w:rFonts w:ascii="Arial" w:hAnsi="Arial" w:cs="Arial"/>
          <w:sz w:val="26"/>
          <w:szCs w:val="26"/>
        </w:rPr>
        <w:t xml:space="preserve"> con </w:t>
      </w:r>
      <w:r w:rsidRPr="11786B1D" w:rsidR="00E10E73">
        <w:rPr>
          <w:rFonts w:ascii="Arial" w:hAnsi="Arial" w:cs="Arial"/>
          <w:sz w:val="26"/>
          <w:szCs w:val="26"/>
        </w:rPr>
        <w:t>đường</w:t>
      </w:r>
      <w:r w:rsidRPr="11786B1D" w:rsidR="00E10E73">
        <w:rPr>
          <w:rFonts w:ascii="Arial" w:hAnsi="Arial" w:cs="Arial"/>
          <w:sz w:val="26"/>
          <w:szCs w:val="26"/>
        </w:rPr>
        <w:t xml:space="preserve"> CMVS, </w:t>
      </w:r>
      <w:r w:rsidRPr="11786B1D" w:rsidR="00E10E73">
        <w:rPr>
          <w:rFonts w:ascii="Arial" w:hAnsi="Arial" w:cs="Arial"/>
          <w:sz w:val="26"/>
          <w:szCs w:val="26"/>
        </w:rPr>
        <w:t>theo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chủ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nghĩa</w:t>
      </w:r>
      <w:r w:rsidRPr="11786B1D" w:rsidR="00E10E73">
        <w:rPr>
          <w:rFonts w:ascii="Arial" w:hAnsi="Arial" w:cs="Arial"/>
          <w:sz w:val="26"/>
          <w:szCs w:val="26"/>
        </w:rPr>
        <w:t xml:space="preserve"> </w:t>
      </w:r>
      <w:r w:rsidRPr="11786B1D" w:rsidR="00E10E73">
        <w:rPr>
          <w:rFonts w:ascii="Arial" w:hAnsi="Arial" w:cs="Arial"/>
          <w:sz w:val="26"/>
          <w:szCs w:val="26"/>
        </w:rPr>
        <w:t>Mác</w:t>
      </w:r>
      <w:r w:rsidRPr="11786B1D" w:rsidR="00E10E73">
        <w:rPr>
          <w:rFonts w:ascii="Arial" w:hAnsi="Arial" w:cs="Arial"/>
          <w:sz w:val="26"/>
          <w:szCs w:val="26"/>
        </w:rPr>
        <w:t>.</w:t>
      </w:r>
    </w:p>
    <w:p w:rsidRPr="008A69BB" w:rsidR="00E10E73" w:rsidP="5D42144B" w:rsidRDefault="60DD64B2" w14:paraId="0E3B313C" w14:textId="58A625A8">
      <w:pPr>
        <w:pStyle w:val="ListParagraph"/>
        <w:numPr>
          <w:ilvl w:val="0"/>
          <w:numId w:val="8"/>
        </w:numPr>
        <w:spacing w:before="100" w:beforeAutospacing="on" w:after="120"/>
        <w:ind w:right="-144"/>
        <w:jc w:val="both"/>
        <w:rPr>
          <w:rFonts w:ascii="Arial" w:hAnsi="Arial" w:cs="Arial"/>
          <w:sz w:val="26"/>
          <w:szCs w:val="26"/>
        </w:rPr>
      </w:pPr>
      <w:r w:rsidRPr="4AE9F0C2" w:rsidR="00D85F1A">
        <w:rPr>
          <w:rFonts w:ascii="Arial" w:hAnsi="Arial" w:cs="Arial"/>
          <w:sz w:val="26"/>
          <w:szCs w:val="26"/>
        </w:rPr>
        <w:t>Từ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cuối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năm</w:t>
      </w:r>
      <w:r w:rsidRPr="4AE9F0C2" w:rsidR="00D85F1A">
        <w:rPr>
          <w:rFonts w:ascii="Arial" w:hAnsi="Arial" w:cs="Arial"/>
          <w:sz w:val="26"/>
          <w:szCs w:val="26"/>
        </w:rPr>
        <w:t xml:space="preserve"> 1920, </w:t>
      </w:r>
      <w:r w:rsidRPr="4AE9F0C2" w:rsidR="00D85F1A">
        <w:rPr>
          <w:rFonts w:ascii="Arial" w:hAnsi="Arial" w:cs="Arial"/>
          <w:sz w:val="26"/>
          <w:szCs w:val="26"/>
        </w:rPr>
        <w:t>bên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cạnh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việc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thực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hiện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nhiệm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vụ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củ</w:t>
      </w:r>
      <w:ins w:author="Pham The Tien 20215147" w:date="2023-06-01T15:24:59.581Z" w:id="713539767">
        <w:r w:rsidRPr="4AE9F0C2" w:rsidR="5875136F">
          <w:rPr>
            <w:rFonts w:ascii="Arial" w:hAnsi="Arial" w:cs="Arial"/>
            <w:sz w:val="26"/>
            <w:szCs w:val="26"/>
          </w:rPr>
          <w:t xml:space="preserve">  </w:t>
        </w:r>
      </w:ins>
      <w:ins w:author="Pham The Tien 20215147" w:date="2023-06-01T15:25:00.106Z" w:id="1912476813">
        <w:r w:rsidRPr="4AE9F0C2" w:rsidR="5875136F">
          <w:rPr>
            <w:rFonts w:ascii="Arial" w:hAnsi="Arial" w:cs="Arial"/>
            <w:sz w:val="26"/>
            <w:szCs w:val="26"/>
          </w:rPr>
          <w:t xml:space="preserve"> </w:t>
        </w:r>
      </w:ins>
      <w:r w:rsidRPr="4AE9F0C2" w:rsidR="00D85F1A">
        <w:rPr>
          <w:rFonts w:ascii="Arial" w:hAnsi="Arial" w:cs="Arial"/>
          <w:sz w:val="26"/>
          <w:szCs w:val="26"/>
        </w:rPr>
        <w:t>a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một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chiến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sĩ</w:t>
      </w:r>
      <w:r w:rsidRPr="4AE9F0C2" w:rsidR="00D85F1A">
        <w:rPr>
          <w:rFonts w:ascii="Arial" w:hAnsi="Arial" w:cs="Arial"/>
          <w:sz w:val="26"/>
          <w:szCs w:val="26"/>
        </w:rPr>
        <w:t xml:space="preserve"> QTVS, </w:t>
      </w:r>
      <w:r w:rsidRPr="4AE9F0C2" w:rsidR="00D85F1A">
        <w:rPr>
          <w:rFonts w:ascii="Arial" w:hAnsi="Arial" w:cs="Arial"/>
          <w:sz w:val="26"/>
          <w:szCs w:val="26"/>
        </w:rPr>
        <w:t>Lãnh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tụ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tích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cực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tìm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hiểu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chủ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nghĩa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Mác</w:t>
      </w:r>
      <w:r w:rsidRPr="4AE9F0C2" w:rsidR="00D85F1A">
        <w:rPr>
          <w:rFonts w:ascii="Arial" w:hAnsi="Arial" w:cs="Arial"/>
          <w:sz w:val="26"/>
          <w:szCs w:val="26"/>
        </w:rPr>
        <w:t xml:space="preserve">, </w:t>
      </w:r>
      <w:r w:rsidRPr="4AE9F0C2" w:rsidR="00D85F1A">
        <w:rPr>
          <w:rFonts w:ascii="Arial" w:hAnsi="Arial" w:cs="Arial"/>
          <w:sz w:val="26"/>
          <w:szCs w:val="26"/>
        </w:rPr>
        <w:t>vận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dụng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xây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dựng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đường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lối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cách</w:t>
      </w:r>
      <w:r w:rsidRPr="4AE9F0C2" w:rsidR="00D85F1A">
        <w:rPr>
          <w:rFonts w:ascii="Arial" w:hAnsi="Arial" w:cs="Arial"/>
          <w:sz w:val="26"/>
          <w:szCs w:val="26"/>
        </w:rPr>
        <w:t xml:space="preserve"> </w:t>
      </w:r>
      <w:r w:rsidRPr="4AE9F0C2" w:rsidR="00D85F1A">
        <w:rPr>
          <w:rFonts w:ascii="Arial" w:hAnsi="Arial" w:cs="Arial"/>
          <w:sz w:val="26"/>
          <w:szCs w:val="26"/>
        </w:rPr>
        <w:t>mạng</w:t>
      </w:r>
      <w:r w:rsidRPr="4AE9F0C2" w:rsidR="00D85F1A">
        <w:rPr>
          <w:rFonts w:ascii="Arial" w:hAnsi="Arial" w:cs="Arial"/>
          <w:sz w:val="26"/>
          <w:szCs w:val="26"/>
        </w:rPr>
        <w:t xml:space="preserve"> Việt Nam. </w:t>
      </w:r>
      <w:r w:rsidRPr="4AE9F0C2" w:rsidR="00E10E73">
        <w:rPr>
          <w:rFonts w:ascii="Arial" w:hAnsi="Arial" w:cs="Arial"/>
          <w:sz w:val="26"/>
          <w:szCs w:val="26"/>
        </w:rPr>
        <w:t>Đường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lối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này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thể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hiện</w:t>
      </w:r>
      <w:r w:rsidRPr="4AE9F0C2" w:rsidR="00E10E73">
        <w:rPr>
          <w:rFonts w:ascii="Arial" w:hAnsi="Arial" w:cs="Arial"/>
          <w:sz w:val="26"/>
          <w:szCs w:val="26"/>
        </w:rPr>
        <w:t xml:space="preserve"> qua </w:t>
      </w:r>
      <w:r w:rsidRPr="4AE9F0C2" w:rsidR="00E10E73">
        <w:rPr>
          <w:rFonts w:ascii="Arial" w:hAnsi="Arial" w:cs="Arial"/>
          <w:sz w:val="26"/>
          <w:szCs w:val="26"/>
        </w:rPr>
        <w:t>các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tác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phẩm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của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Người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từ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năm</w:t>
      </w:r>
      <w:r w:rsidRPr="4AE9F0C2" w:rsidR="00E10E73">
        <w:rPr>
          <w:rFonts w:ascii="Arial" w:hAnsi="Arial" w:cs="Arial"/>
          <w:sz w:val="26"/>
          <w:szCs w:val="26"/>
        </w:rPr>
        <w:t xml:space="preserve"> 1921 </w:t>
      </w:r>
      <w:r w:rsidRPr="4AE9F0C2" w:rsidR="00E10E73">
        <w:rPr>
          <w:rFonts w:ascii="Arial" w:hAnsi="Arial" w:cs="Arial"/>
          <w:sz w:val="26"/>
          <w:szCs w:val="26"/>
        </w:rPr>
        <w:t>đến</w:t>
      </w:r>
      <w:r w:rsidRPr="4AE9F0C2" w:rsidR="00E10E73">
        <w:rPr>
          <w:rFonts w:ascii="Arial" w:hAnsi="Arial" w:cs="Arial"/>
          <w:sz w:val="26"/>
          <w:szCs w:val="26"/>
        </w:rPr>
        <w:t xml:space="preserve"> 1927, </w:t>
      </w:r>
      <w:r w:rsidRPr="4AE9F0C2" w:rsidR="00E10E73">
        <w:rPr>
          <w:rFonts w:ascii="Arial" w:hAnsi="Arial" w:cs="Arial"/>
          <w:sz w:val="26"/>
          <w:szCs w:val="26"/>
        </w:rPr>
        <w:t>tiêu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biểu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là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tác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00E10E73">
        <w:rPr>
          <w:rFonts w:ascii="Arial" w:hAnsi="Arial" w:cs="Arial"/>
          <w:sz w:val="26"/>
          <w:szCs w:val="26"/>
        </w:rPr>
        <w:t>phẩm</w:t>
      </w:r>
      <w:r w:rsidRPr="4AE9F0C2" w:rsidR="00E10E73">
        <w:rPr>
          <w:rFonts w:ascii="Arial" w:hAnsi="Arial" w:cs="Arial"/>
          <w:sz w:val="26"/>
          <w:szCs w:val="26"/>
        </w:rPr>
        <w:t xml:space="preserve"> “</w:t>
      </w:r>
      <w:r w:rsidRPr="4AE9F0C2" w:rsidR="00E10E73">
        <w:rPr>
          <w:rFonts w:ascii="Arial" w:hAnsi="Arial" w:cs="Arial"/>
          <w:sz w:val="26"/>
          <w:szCs w:val="26"/>
        </w:rPr>
        <w:t>Đường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1DB8C647">
        <w:rPr>
          <w:rFonts w:ascii="Arial" w:hAnsi="Arial" w:cs="Arial"/>
          <w:sz w:val="26"/>
          <w:szCs w:val="26"/>
        </w:rPr>
        <w:t>Ká</w:t>
      </w:r>
      <w:r w:rsidRPr="4AE9F0C2" w:rsidR="00E10E73">
        <w:rPr>
          <w:rFonts w:ascii="Arial" w:hAnsi="Arial" w:cs="Arial"/>
          <w:sz w:val="26"/>
          <w:szCs w:val="26"/>
        </w:rPr>
        <w:t>ch</w:t>
      </w:r>
      <w:r w:rsidRPr="4AE9F0C2" w:rsidR="00E10E73">
        <w:rPr>
          <w:rFonts w:ascii="Arial" w:hAnsi="Arial" w:cs="Arial"/>
          <w:sz w:val="26"/>
          <w:szCs w:val="26"/>
        </w:rPr>
        <w:t xml:space="preserve"> </w:t>
      </w:r>
      <w:r w:rsidRPr="4AE9F0C2" w:rsidR="60DD64B2">
        <w:rPr>
          <w:rFonts w:ascii="Arial" w:hAnsi="Arial" w:cs="Arial"/>
          <w:sz w:val="26"/>
          <w:szCs w:val="26"/>
        </w:rPr>
        <w:t>Mệnh</w:t>
      </w:r>
      <w:r w:rsidRPr="4AE9F0C2" w:rsidR="60DD64B2">
        <w:rPr>
          <w:rFonts w:ascii="Arial" w:hAnsi="Arial" w:cs="Arial"/>
          <w:sz w:val="26"/>
          <w:szCs w:val="26"/>
        </w:rPr>
        <w:t xml:space="preserve">” (1927), </w:t>
      </w:r>
      <w:r w:rsidRPr="4AE9F0C2" w:rsidR="60DD64B2">
        <w:rPr>
          <w:rFonts w:ascii="Arial" w:hAnsi="Arial" w:cs="Arial"/>
          <w:sz w:val="26"/>
          <w:szCs w:val="26"/>
        </w:rPr>
        <w:t>với</w:t>
      </w:r>
      <w:r w:rsidRPr="4AE9F0C2" w:rsidR="60DD64B2">
        <w:rPr>
          <w:rFonts w:ascii="Arial" w:hAnsi="Arial" w:cs="Arial"/>
          <w:sz w:val="26"/>
          <w:szCs w:val="26"/>
        </w:rPr>
        <w:t xml:space="preserve"> </w:t>
      </w:r>
      <w:r w:rsidRPr="4AE9F0C2" w:rsidR="60DD64B2">
        <w:rPr>
          <w:rFonts w:ascii="Arial" w:hAnsi="Arial" w:cs="Arial"/>
          <w:sz w:val="26"/>
          <w:szCs w:val="26"/>
        </w:rPr>
        <w:t>nội</w:t>
      </w:r>
      <w:r w:rsidRPr="4AE9F0C2" w:rsidR="60DD64B2">
        <w:rPr>
          <w:rFonts w:ascii="Arial" w:hAnsi="Arial" w:cs="Arial"/>
          <w:sz w:val="26"/>
          <w:szCs w:val="26"/>
        </w:rPr>
        <w:t xml:space="preserve"> dung </w:t>
      </w:r>
      <w:r w:rsidRPr="4AE9F0C2" w:rsidR="60DD64B2">
        <w:rPr>
          <w:rFonts w:ascii="Arial" w:hAnsi="Arial" w:cs="Arial"/>
          <w:sz w:val="26"/>
          <w:szCs w:val="26"/>
        </w:rPr>
        <w:t>như</w:t>
      </w:r>
      <w:r w:rsidRPr="4AE9F0C2" w:rsidR="60DD64B2">
        <w:rPr>
          <w:rFonts w:ascii="Arial" w:hAnsi="Arial" w:cs="Arial"/>
          <w:sz w:val="26"/>
          <w:szCs w:val="26"/>
        </w:rPr>
        <w:t xml:space="preserve"> </w:t>
      </w:r>
      <w:r w:rsidRPr="4AE9F0C2" w:rsidR="60DD64B2">
        <w:rPr>
          <w:rFonts w:ascii="Arial" w:hAnsi="Arial" w:cs="Arial"/>
          <w:sz w:val="26"/>
          <w:szCs w:val="26"/>
        </w:rPr>
        <w:t>sau</w:t>
      </w:r>
      <w:r w:rsidRPr="4AE9F0C2" w:rsidR="60DD64B2">
        <w:rPr>
          <w:rFonts w:ascii="Arial" w:hAnsi="Arial" w:cs="Arial"/>
          <w:sz w:val="26"/>
          <w:szCs w:val="26"/>
        </w:rPr>
        <w:t>:</w:t>
      </w:r>
    </w:p>
    <w:p w:rsidRPr="008A69BB" w:rsidR="00E10E73" w:rsidP="5D42144B" w:rsidRDefault="00E10E73" w14:paraId="0FDC71EA" w14:textId="77777777">
      <w:pPr>
        <w:pStyle w:val="ListParagraph"/>
        <w:spacing w:before="100" w:beforeAutospacing="on" w:after="120"/>
        <w:ind w:left="864" w:right="-144" w:firstLine="576"/>
        <w:jc w:val="both"/>
        <w:rPr>
          <w:rFonts w:ascii="Arial" w:hAnsi="Arial" w:cs="Arial"/>
          <w:sz w:val="26"/>
          <w:szCs w:val="26"/>
        </w:rPr>
      </w:pPr>
      <w:r w:rsidRPr="5D42144B" w:rsidR="00E10E73">
        <w:rPr>
          <w:rFonts w:ascii="Arial" w:hAnsi="Arial" w:cs="Arial"/>
          <w:sz w:val="26"/>
          <w:szCs w:val="26"/>
        </w:rPr>
        <w:t xml:space="preserve">+ Con </w:t>
      </w:r>
      <w:r w:rsidRPr="5D42144B" w:rsidR="00E10E73">
        <w:rPr>
          <w:rFonts w:ascii="Arial" w:hAnsi="Arial" w:cs="Arial"/>
          <w:sz w:val="26"/>
          <w:szCs w:val="26"/>
        </w:rPr>
        <w:t>đường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giải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phóng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dân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tộc</w:t>
      </w:r>
      <w:r w:rsidRPr="5D42144B" w:rsidR="00E10E73">
        <w:rPr>
          <w:rFonts w:ascii="Arial" w:hAnsi="Arial" w:cs="Arial"/>
          <w:sz w:val="26"/>
          <w:szCs w:val="26"/>
        </w:rPr>
        <w:t xml:space="preserve"> Việt Nam </w:t>
      </w:r>
      <w:r w:rsidRPr="5D42144B" w:rsidR="00E10E73">
        <w:rPr>
          <w:rFonts w:ascii="Arial" w:hAnsi="Arial" w:cs="Arial"/>
          <w:sz w:val="26"/>
          <w:szCs w:val="26"/>
        </w:rPr>
        <w:t>là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cách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mạng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vô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sản</w:t>
      </w:r>
      <w:r w:rsidRPr="5D42144B" w:rsidR="00E10E73">
        <w:rPr>
          <w:rFonts w:ascii="Arial" w:hAnsi="Arial" w:cs="Arial"/>
          <w:sz w:val="26"/>
          <w:szCs w:val="26"/>
        </w:rPr>
        <w:t xml:space="preserve">, </w:t>
      </w:r>
      <w:r w:rsidRPr="5D42144B" w:rsidR="00E10E73">
        <w:rPr>
          <w:rFonts w:ascii="Arial" w:hAnsi="Arial" w:cs="Arial"/>
          <w:sz w:val="26"/>
          <w:szCs w:val="26"/>
        </w:rPr>
        <w:t>độc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lập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dân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tộc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gắn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liền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với</w:t>
      </w:r>
      <w:r w:rsidRPr="5D42144B" w:rsidR="00E10E73">
        <w:rPr>
          <w:rFonts w:ascii="Arial" w:hAnsi="Arial" w:cs="Arial"/>
          <w:sz w:val="26"/>
          <w:szCs w:val="26"/>
        </w:rPr>
        <w:t xml:space="preserve"> CNXH </w:t>
      </w:r>
      <w:r w:rsidRPr="5D42144B" w:rsidR="00E10E73">
        <w:rPr>
          <w:rFonts w:ascii="Arial" w:hAnsi="Arial" w:cs="Arial"/>
          <w:sz w:val="26"/>
          <w:szCs w:val="26"/>
        </w:rPr>
        <w:t>là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mục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tiêu</w:t>
      </w:r>
      <w:r w:rsidRPr="5D42144B" w:rsidR="00E10E73">
        <w:rPr>
          <w:rFonts w:ascii="Arial" w:hAnsi="Arial" w:cs="Arial"/>
          <w:sz w:val="26"/>
          <w:szCs w:val="26"/>
        </w:rPr>
        <w:t xml:space="preserve">, con </w:t>
      </w:r>
      <w:r w:rsidRPr="5D42144B" w:rsidR="00E10E73">
        <w:rPr>
          <w:rFonts w:ascii="Arial" w:hAnsi="Arial" w:cs="Arial"/>
          <w:sz w:val="26"/>
          <w:szCs w:val="26"/>
        </w:rPr>
        <w:t>đường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đi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lên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của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cách</w:t>
      </w:r>
      <w:r w:rsidRPr="5D42144B" w:rsidR="00E10E73">
        <w:rPr>
          <w:rFonts w:ascii="Arial" w:hAnsi="Arial" w:cs="Arial"/>
          <w:sz w:val="26"/>
          <w:szCs w:val="26"/>
        </w:rPr>
        <w:t xml:space="preserve"> </w:t>
      </w:r>
      <w:r w:rsidRPr="5D42144B" w:rsidR="00E10E73">
        <w:rPr>
          <w:rFonts w:ascii="Arial" w:hAnsi="Arial" w:cs="Arial"/>
          <w:sz w:val="26"/>
          <w:szCs w:val="26"/>
        </w:rPr>
        <w:t>mạng</w:t>
      </w:r>
      <w:r w:rsidRPr="5D42144B" w:rsidR="00E10E73">
        <w:rPr>
          <w:rFonts w:ascii="Arial" w:hAnsi="Arial" w:cs="Arial"/>
          <w:sz w:val="26"/>
          <w:szCs w:val="26"/>
        </w:rPr>
        <w:t xml:space="preserve"> VN.</w:t>
      </w:r>
    </w:p>
    <w:p w:rsidRPr="008A69BB" w:rsidR="00E10E73" w:rsidP="5D42144B" w:rsidRDefault="00E10E73" w14:paraId="170ACA71" w14:textId="77777777">
      <w:pPr>
        <w:pStyle w:val="ListParagraph"/>
        <w:spacing w:before="100" w:beforeAutospacing="on" w:after="120"/>
        <w:ind w:left="864" w:right="-144" w:firstLine="576"/>
        <w:jc w:val="both"/>
        <w:rPr>
          <w:rFonts w:ascii="Arial" w:hAnsi="Arial" w:eastAsia="Times New Roman" w:cs="Arial"/>
          <w:color w:val="000000"/>
          <w:sz w:val="26"/>
          <w:szCs w:val="26"/>
        </w:rPr>
      </w:pPr>
      <w:r w:rsidRPr="5D42144B" w:rsidR="00E10E73">
        <w:rPr>
          <w:rFonts w:ascii="Arial" w:hAnsi="Arial" w:cs="Arial"/>
          <w:sz w:val="26"/>
          <w:szCs w:val="26"/>
        </w:rPr>
        <w:t xml:space="preserve">+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Chủ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nghĩa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đế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quốc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là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kẻ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thù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chung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của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giai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cấp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công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nhân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và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nhân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dân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lao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động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trên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toàn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thế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giới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,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là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kẻ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thù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trực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tiếp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nguy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hại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nhất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của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nhân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dân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các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nước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thuộc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địa</w:t>
      </w:r>
      <w:r w:rsidRPr="5D42144B" w:rsidR="00E10E73">
        <w:rPr>
          <w:rFonts w:ascii="Arial" w:hAnsi="Arial" w:eastAsia="Times New Roman" w:cs="Arial"/>
          <w:color w:val="000000" w:themeColor="text1" w:themeTint="FF" w:themeShade="FF"/>
          <w:sz w:val="26"/>
          <w:szCs w:val="26"/>
        </w:rPr>
        <w:t>.</w:t>
      </w:r>
    </w:p>
    <w:p w:rsidRPr="008A69BB" w:rsidR="00E10E73" w:rsidP="5D42144B" w:rsidRDefault="00E10E73" w14:paraId="14051FE1" w14:textId="77777777">
      <w:pPr>
        <w:pStyle w:val="ListParagraph"/>
        <w:spacing w:before="100" w:beforeAutospacing="on" w:after="120"/>
        <w:ind w:left="864" w:right="-144" w:firstLine="57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+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giải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phóng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ở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thuộc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địa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vô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sản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ở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có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quan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hệ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chặt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chẽ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. Tuy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nhiên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thuộc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địa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không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phụ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thuộc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mà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có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tính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độc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lập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có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thể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thành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công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trước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hỗ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trợ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giành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thắng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lợi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E10E73" w:rsidP="5D42144B" w:rsidRDefault="00E10E73" w14:paraId="23A4B183" w14:textId="77777777">
      <w:pPr>
        <w:pStyle w:val="ListParagraph"/>
        <w:spacing w:before="100" w:beforeAutospacing="on" w:after="120"/>
        <w:ind w:left="864" w:right="-144" w:firstLine="57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+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sự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nghiệp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quần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chúng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nhân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trên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nền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tảng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khối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liên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minh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công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nhân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–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nông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giai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cấp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công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nhân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giữ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vai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trò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lãnh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đạo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E10E73" w:rsidP="5D42144B" w:rsidRDefault="00E10E73" w14:paraId="003ABFF7" w14:textId="77777777">
      <w:pPr>
        <w:pStyle w:val="ListParagraph"/>
        <w:spacing w:before="100" w:beforeAutospacing="on" w:after="120"/>
        <w:ind w:left="864" w:right="-144" w:firstLine="57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+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giải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phóng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tiến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hành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bằng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bạo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lực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giành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quyền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không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thỏa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hiệp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E10E73" w:rsidP="5D42144B" w:rsidRDefault="00E10E73" w14:paraId="68E3243F" w14:textId="77777777">
      <w:pPr>
        <w:pStyle w:val="ListParagraph"/>
        <w:spacing w:before="100" w:beforeAutospacing="on" w:after="120"/>
        <w:ind w:left="864" w:right="-144" w:firstLine="57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+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giải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phóng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phải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có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CS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lãnh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đạo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.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phải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liên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hệ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mật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thiết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với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nhân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tranh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thủ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sự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ủng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hộ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giúp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đỡ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từ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nhân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. </w:t>
      </w:r>
    </w:p>
    <w:p w:rsidRPr="008A69BB" w:rsidR="00E10E73" w:rsidP="5D42144B" w:rsidRDefault="00E10E73" w14:paraId="6CF26398" w14:textId="77777777">
      <w:pPr>
        <w:pStyle w:val="ListParagraph"/>
        <w:spacing w:before="100" w:beforeAutospacing="on" w:after="120"/>
        <w:ind w:left="864" w:right="-144" w:firstLine="576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+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Việt Nam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bộ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phận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vô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sản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thế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giới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. Việt Nam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phải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tranh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thủ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sự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ủng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hộ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cũng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như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ra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sức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đóng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góp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sức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mình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vào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phong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trào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chung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thế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giới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E10E73" w:rsidP="5D42144B" w:rsidRDefault="00E10E73" w14:paraId="29E3BD39" w14:textId="77777777">
      <w:pPr>
        <w:pStyle w:val="ListParagraph"/>
        <w:shd w:val="clear" w:color="auto" w:fill="FFFFFF" w:themeFill="background1"/>
        <w:tabs>
          <w:tab w:val="left" w:pos="142"/>
        </w:tabs>
        <w:spacing w:after="0" w:line="24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:rsidRPr="008A69BB" w:rsidR="00E10E73" w:rsidP="5D42144B" w:rsidRDefault="00E10E73" w14:paraId="20DF090D" w14:textId="77777777">
      <w:pPr>
        <w:pStyle w:val="ListParagraph"/>
        <w:shd w:val="clear" w:color="auto" w:fill="FFFFFF" w:themeFill="background1"/>
        <w:tabs>
          <w:tab w:val="left" w:pos="142"/>
        </w:tabs>
        <w:spacing w:after="0" w:line="240" w:lineRule="auto"/>
        <w:jc w:val="both"/>
        <w:rPr>
          <w:sz w:val="26"/>
          <w:szCs w:val="26"/>
        </w:rPr>
      </w:pP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Những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quan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điểm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trên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được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Lãnh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tụ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những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sĩ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tiên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phong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tích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cực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truyền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bá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về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đầu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thế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kỉ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XX,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trở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thành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ngọn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cờ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hướng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đạo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CMVN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phát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triển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theo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CM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vô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sản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nhân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tố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quyết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định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dẫn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đến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việc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thành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lập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Cộng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sản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Việt Nam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vào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đầu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năm</w:t>
      </w:r>
      <w:r w:rsidRPr="5D42144B" w:rsidR="00E10E7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1930.</w:t>
      </w:r>
    </w:p>
    <w:p w:rsidRPr="008A69BB" w:rsidR="00E10E73" w:rsidP="5D42144B" w:rsidRDefault="00E10E73" w14:paraId="276B0D4B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</w:p>
    <w:p w:rsidRPr="008A69BB" w:rsidR="00E10E73" w:rsidP="5D42144B" w:rsidRDefault="00E10E73" w14:paraId="50E9BA5B" w14:textId="128D02C8">
      <w:pPr>
        <w:pStyle w:val="ListParagraph"/>
        <w:numPr>
          <w:ilvl w:val="0"/>
          <w:numId w:val="7"/>
        </w:numPr>
        <w:spacing w:before="100" w:beforeAutospacing="on" w:after="120" w:line="259" w:lineRule="auto"/>
        <w:ind w:right="-144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Vai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trò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của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Lãnh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tụ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trong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việc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chuẩn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bị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về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tổ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chức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cho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thành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>lập</w:t>
      </w:r>
      <w:r w:rsidRPr="5D42144B" w:rsidR="00E10E7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0B7EC3">
        <w:rPr>
          <w:rFonts w:ascii="Times New Roman" w:hAnsi="Times New Roman" w:cs="Times New Roman"/>
          <w:b w:val="1"/>
          <w:bCs w:val="1"/>
          <w:sz w:val="26"/>
          <w:szCs w:val="26"/>
        </w:rPr>
        <w:t>Đảng</w:t>
      </w:r>
    </w:p>
    <w:p w:rsidRPr="008A69BB" w:rsidR="00C036C2" w:rsidP="5D42144B" w:rsidRDefault="0085416A" w14:paraId="791DA788" w14:textId="5CE4836F">
      <w:pPr>
        <w:pStyle w:val="ListParagraph"/>
        <w:spacing w:before="100" w:beforeAutospacing="on" w:after="120" w:line="259" w:lineRule="auto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85416A">
        <w:rPr>
          <w:rFonts w:ascii="Times New Roman" w:hAnsi="Times New Roman" w:cs="Times New Roman"/>
          <w:sz w:val="26"/>
          <w:szCs w:val="26"/>
        </w:rPr>
        <w:t>Từ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cuối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năm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1920, </w:t>
      </w:r>
      <w:r w:rsidRPr="5D42144B" w:rsidR="0085416A">
        <w:rPr>
          <w:rFonts w:ascii="Times New Roman" w:hAnsi="Times New Roman" w:cs="Times New Roman"/>
          <w:sz w:val="26"/>
          <w:szCs w:val="26"/>
        </w:rPr>
        <w:t>bên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cạnh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việc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thực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hiện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nhiệm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vụ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của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một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chiến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sĩ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QTVS, </w:t>
      </w:r>
      <w:r w:rsidRPr="5D42144B" w:rsidR="0085416A">
        <w:rPr>
          <w:rFonts w:ascii="Times New Roman" w:hAnsi="Times New Roman" w:cs="Times New Roman"/>
          <w:sz w:val="26"/>
          <w:szCs w:val="26"/>
        </w:rPr>
        <w:t>Lãnh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tụ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tích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cực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tìm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hiểu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chủ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nghĩa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Mác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5416A">
        <w:rPr>
          <w:rFonts w:ascii="Times New Roman" w:hAnsi="Times New Roman" w:cs="Times New Roman"/>
          <w:sz w:val="26"/>
          <w:szCs w:val="26"/>
        </w:rPr>
        <w:t>vận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dụng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xây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dựng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đường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lối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cách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5416A">
        <w:rPr>
          <w:rFonts w:ascii="Times New Roman" w:hAnsi="Times New Roman" w:cs="Times New Roman"/>
          <w:sz w:val="26"/>
          <w:szCs w:val="26"/>
        </w:rPr>
        <w:t>mạng</w:t>
      </w:r>
      <w:r w:rsidRPr="5D42144B" w:rsidR="0085416A">
        <w:rPr>
          <w:rFonts w:ascii="Times New Roman" w:hAnsi="Times New Roman" w:cs="Times New Roman"/>
          <w:sz w:val="26"/>
          <w:szCs w:val="26"/>
        </w:rPr>
        <w:t xml:space="preserve"> Việt Nam</w:t>
      </w:r>
      <w:r w:rsidRPr="5D42144B" w:rsidR="000F24E9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0F24E9">
        <w:rPr>
          <w:rFonts w:ascii="Times New Roman" w:hAnsi="Times New Roman" w:cs="Times New Roman"/>
          <w:sz w:val="26"/>
          <w:szCs w:val="26"/>
        </w:rPr>
        <w:t>chuẩn</w:t>
      </w:r>
      <w:r w:rsidRPr="5D42144B" w:rsidR="000F24E9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0F24E9">
        <w:rPr>
          <w:rFonts w:ascii="Times New Roman" w:hAnsi="Times New Roman" w:cs="Times New Roman"/>
          <w:sz w:val="26"/>
          <w:szCs w:val="26"/>
        </w:rPr>
        <w:t>bị</w:t>
      </w:r>
      <w:r w:rsidRPr="5D42144B" w:rsidR="000F24E9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0F24E9">
        <w:rPr>
          <w:rFonts w:ascii="Times New Roman" w:hAnsi="Times New Roman" w:cs="Times New Roman"/>
          <w:sz w:val="26"/>
          <w:szCs w:val="26"/>
        </w:rPr>
        <w:t>về</w:t>
      </w:r>
      <w:r w:rsidRPr="5D42144B" w:rsidR="000F24E9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0F24E9">
        <w:rPr>
          <w:rFonts w:ascii="Times New Roman" w:hAnsi="Times New Roman" w:cs="Times New Roman"/>
          <w:sz w:val="26"/>
          <w:szCs w:val="26"/>
        </w:rPr>
        <w:t>tư</w:t>
      </w:r>
      <w:r w:rsidRPr="5D42144B" w:rsidR="000F24E9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0F24E9">
        <w:rPr>
          <w:rFonts w:ascii="Times New Roman" w:hAnsi="Times New Roman" w:cs="Times New Roman"/>
          <w:sz w:val="26"/>
          <w:szCs w:val="26"/>
        </w:rPr>
        <w:t>tưởng</w:t>
      </w:r>
      <w:r w:rsidRPr="5D42144B" w:rsidR="004716A4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4716A4">
        <w:rPr>
          <w:rFonts w:ascii="Times New Roman" w:hAnsi="Times New Roman" w:cs="Times New Roman"/>
          <w:sz w:val="26"/>
          <w:szCs w:val="26"/>
        </w:rPr>
        <w:t>chính</w:t>
      </w:r>
      <w:r w:rsidRPr="5D42144B" w:rsidR="004716A4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4716A4">
        <w:rPr>
          <w:rFonts w:ascii="Times New Roman" w:hAnsi="Times New Roman" w:cs="Times New Roman"/>
          <w:sz w:val="26"/>
          <w:szCs w:val="26"/>
        </w:rPr>
        <w:t>trị</w:t>
      </w:r>
      <w:r w:rsidRPr="5D42144B" w:rsidR="004716A4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C036C2">
        <w:rPr>
          <w:rFonts w:ascii="Times New Roman" w:hAnsi="Times New Roman" w:cs="Times New Roman"/>
          <w:sz w:val="26"/>
          <w:szCs w:val="26"/>
        </w:rPr>
        <w:t>cho</w:t>
      </w:r>
      <w:r w:rsidRPr="5D42144B" w:rsidR="00C036C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C036C2">
        <w:rPr>
          <w:rFonts w:ascii="Times New Roman" w:hAnsi="Times New Roman" w:cs="Times New Roman"/>
          <w:sz w:val="26"/>
          <w:szCs w:val="26"/>
        </w:rPr>
        <w:t>thành</w:t>
      </w:r>
      <w:r w:rsidRPr="5D42144B" w:rsidR="00C036C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C036C2">
        <w:rPr>
          <w:rFonts w:ascii="Times New Roman" w:hAnsi="Times New Roman" w:cs="Times New Roman"/>
          <w:sz w:val="26"/>
          <w:szCs w:val="26"/>
        </w:rPr>
        <w:t>lập</w:t>
      </w:r>
      <w:r w:rsidRPr="5D42144B" w:rsidR="00C036C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C036C2">
        <w:rPr>
          <w:rFonts w:ascii="Times New Roman" w:hAnsi="Times New Roman" w:cs="Times New Roman"/>
          <w:sz w:val="26"/>
          <w:szCs w:val="26"/>
        </w:rPr>
        <w:t>Đảng</w:t>
      </w:r>
      <w:r w:rsidRPr="5D42144B" w:rsidR="00C036C2">
        <w:rPr>
          <w:rFonts w:ascii="Times New Roman" w:hAnsi="Times New Roman" w:cs="Times New Roman"/>
          <w:sz w:val="26"/>
          <w:szCs w:val="26"/>
        </w:rPr>
        <w:t xml:space="preserve">. </w:t>
      </w:r>
      <w:r w:rsidRPr="5D42144B" w:rsidR="00C036C2">
        <w:rPr>
          <w:rFonts w:ascii="Times New Roman" w:hAnsi="Times New Roman" w:cs="Times New Roman"/>
          <w:sz w:val="26"/>
          <w:szCs w:val="26"/>
        </w:rPr>
        <w:t>Về</w:t>
      </w:r>
      <w:r w:rsidRPr="5D42144B" w:rsidR="00C036C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C036C2">
        <w:rPr>
          <w:rFonts w:ascii="Times New Roman" w:hAnsi="Times New Roman" w:cs="Times New Roman"/>
          <w:sz w:val="26"/>
          <w:szCs w:val="26"/>
        </w:rPr>
        <w:t>tổ</w:t>
      </w:r>
      <w:r w:rsidRPr="5D42144B" w:rsidR="00C036C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C036C2">
        <w:rPr>
          <w:rFonts w:ascii="Times New Roman" w:hAnsi="Times New Roman" w:cs="Times New Roman"/>
          <w:sz w:val="26"/>
          <w:szCs w:val="26"/>
        </w:rPr>
        <w:t>chức</w:t>
      </w:r>
      <w:r w:rsidRPr="5D42144B" w:rsidR="00C036C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C036C2">
        <w:rPr>
          <w:rFonts w:ascii="Times New Roman" w:hAnsi="Times New Roman" w:cs="Times New Roman"/>
          <w:sz w:val="26"/>
          <w:szCs w:val="26"/>
        </w:rPr>
        <w:t>như</w:t>
      </w:r>
      <w:r w:rsidRPr="5D42144B" w:rsidR="00C036C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C036C2">
        <w:rPr>
          <w:rFonts w:ascii="Times New Roman" w:hAnsi="Times New Roman" w:cs="Times New Roman"/>
          <w:sz w:val="26"/>
          <w:szCs w:val="26"/>
        </w:rPr>
        <w:t>sau</w:t>
      </w:r>
      <w:r w:rsidRPr="5D42144B" w:rsidR="00C036C2">
        <w:rPr>
          <w:rFonts w:ascii="Times New Roman" w:hAnsi="Times New Roman" w:cs="Times New Roman"/>
          <w:sz w:val="26"/>
          <w:szCs w:val="26"/>
        </w:rPr>
        <w:t xml:space="preserve">: </w:t>
      </w:r>
    </w:p>
    <w:p w:rsidRPr="008A69BB" w:rsidR="00E10E73" w:rsidP="5D42144B" w:rsidRDefault="60DD64B2" w14:paraId="319F132B" w14:textId="62FCBA82">
      <w:pPr>
        <w:pStyle w:val="ListParagraph"/>
        <w:numPr>
          <w:ilvl w:val="0"/>
          <w:numId w:val="8"/>
        </w:numPr>
        <w:spacing w:before="100" w:beforeAutospacing="on" w:after="120" w:line="259" w:lineRule="auto"/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60DD64B2">
        <w:rPr>
          <w:rFonts w:ascii="Times New Roman" w:hAnsi="Times New Roman" w:cs="Times New Roman"/>
          <w:sz w:val="26"/>
          <w:szCs w:val="26"/>
        </w:rPr>
        <w:t>Cuối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năm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1924, </w:t>
      </w:r>
      <w:r w:rsidRPr="5D42144B" w:rsidR="60DD64B2">
        <w:rPr>
          <w:rFonts w:ascii="Times New Roman" w:hAnsi="Times New Roman" w:cs="Times New Roman"/>
          <w:sz w:val="26"/>
          <w:szCs w:val="26"/>
        </w:rPr>
        <w:t>sau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thời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gian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học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tập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60DD64B2">
        <w:rPr>
          <w:rFonts w:ascii="Times New Roman" w:hAnsi="Times New Roman" w:cs="Times New Roman"/>
          <w:sz w:val="26"/>
          <w:szCs w:val="26"/>
        </w:rPr>
        <w:t>làm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việc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tại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QTCS-Liên </w:t>
      </w:r>
      <w:r w:rsidRPr="5D42144B" w:rsidR="60DD64B2">
        <w:rPr>
          <w:rFonts w:ascii="Times New Roman" w:hAnsi="Times New Roman" w:cs="Times New Roman"/>
          <w:sz w:val="26"/>
          <w:szCs w:val="26"/>
        </w:rPr>
        <w:t>Xô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60DD64B2">
        <w:rPr>
          <w:rFonts w:ascii="Times New Roman" w:hAnsi="Times New Roman" w:cs="Times New Roman"/>
          <w:sz w:val="26"/>
          <w:szCs w:val="26"/>
        </w:rPr>
        <w:t>Lãnh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tụ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về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Quảng Châu, Trung Quốc. </w:t>
      </w:r>
      <w:r w:rsidRPr="5D42144B" w:rsidR="60DD64B2">
        <w:rPr>
          <w:rFonts w:ascii="Times New Roman" w:hAnsi="Times New Roman" w:cs="Times New Roman"/>
          <w:sz w:val="26"/>
          <w:szCs w:val="26"/>
        </w:rPr>
        <w:t>Tháng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6-1925, </w:t>
      </w:r>
      <w:r w:rsidRPr="5D42144B" w:rsidR="60DD64B2">
        <w:rPr>
          <w:rFonts w:ascii="Times New Roman" w:hAnsi="Times New Roman" w:cs="Times New Roman"/>
          <w:sz w:val="26"/>
          <w:szCs w:val="26"/>
        </w:rPr>
        <w:t>Người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lập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Hội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Việt Nam </w:t>
      </w:r>
      <w:r w:rsidRPr="5D42144B" w:rsidR="60DD64B2">
        <w:rPr>
          <w:rFonts w:ascii="Times New Roman" w:hAnsi="Times New Roman" w:cs="Times New Roman"/>
          <w:sz w:val="26"/>
          <w:szCs w:val="26"/>
        </w:rPr>
        <w:t>Cách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mạng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Thanh </w:t>
      </w:r>
      <w:r w:rsidRPr="5D42144B" w:rsidR="60DD64B2">
        <w:rPr>
          <w:rFonts w:ascii="Times New Roman" w:hAnsi="Times New Roman" w:cs="Times New Roman"/>
          <w:sz w:val="26"/>
          <w:szCs w:val="26"/>
        </w:rPr>
        <w:t>niên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(</w:t>
      </w:r>
      <w:r w:rsidRPr="5D42144B" w:rsidR="60DD64B2">
        <w:rPr>
          <w:rFonts w:ascii="Times New Roman" w:hAnsi="Times New Roman" w:cs="Times New Roman"/>
          <w:sz w:val="26"/>
          <w:szCs w:val="26"/>
        </w:rPr>
        <w:t>nòng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cốt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là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Cộng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sản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Đoàn), </w:t>
      </w:r>
      <w:r w:rsidRPr="5D42144B" w:rsidR="60DD64B2">
        <w:rPr>
          <w:rFonts w:ascii="Times New Roman" w:hAnsi="Times New Roman" w:cs="Times New Roman"/>
          <w:sz w:val="26"/>
          <w:szCs w:val="26"/>
        </w:rPr>
        <w:t>ra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báo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Thanh </w:t>
      </w:r>
      <w:r w:rsidRPr="5D42144B" w:rsidR="60DD64B2">
        <w:rPr>
          <w:rFonts w:ascii="Times New Roman" w:hAnsi="Times New Roman" w:cs="Times New Roman"/>
          <w:sz w:val="26"/>
          <w:szCs w:val="26"/>
        </w:rPr>
        <w:t>niên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làm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cơ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quan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ngôn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luận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. </w:t>
      </w:r>
      <w:r w:rsidRPr="5D42144B" w:rsidR="60DD64B2">
        <w:rPr>
          <w:rFonts w:ascii="Times New Roman" w:hAnsi="Times New Roman" w:cs="Times New Roman"/>
          <w:sz w:val="26"/>
          <w:szCs w:val="26"/>
        </w:rPr>
        <w:t>Hội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hoạt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động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mạnh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ở 3 </w:t>
      </w:r>
      <w:r w:rsidRPr="5D42144B" w:rsidR="60DD64B2">
        <w:rPr>
          <w:rFonts w:ascii="Times New Roman" w:hAnsi="Times New Roman" w:cs="Times New Roman"/>
          <w:sz w:val="26"/>
          <w:szCs w:val="26"/>
        </w:rPr>
        <w:t>lĩnh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vực</w:t>
      </w:r>
      <w:r w:rsidRPr="5D42144B" w:rsidR="60DD64B2">
        <w:rPr>
          <w:rFonts w:ascii="Times New Roman" w:hAnsi="Times New Roman" w:cs="Times New Roman"/>
          <w:sz w:val="26"/>
          <w:szCs w:val="26"/>
        </w:rPr>
        <w:t>:</w:t>
      </w:r>
    </w:p>
    <w:p w:rsidRPr="008A69BB" w:rsidR="00E10E73" w:rsidP="5D42144B" w:rsidRDefault="00E10E73" w14:paraId="3EAF37DB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     + </w:t>
      </w:r>
      <w:r w:rsidRPr="5D42144B" w:rsidR="00E10E73">
        <w:rPr>
          <w:rFonts w:ascii="Times New Roman" w:hAnsi="Times New Roman" w:cs="Times New Roman"/>
          <w:sz w:val="26"/>
          <w:szCs w:val="26"/>
        </w:rPr>
        <w:t>Mở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lớp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đào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tạo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cán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bộ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cách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mạng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10E73">
        <w:rPr>
          <w:rFonts w:ascii="Times New Roman" w:hAnsi="Times New Roman" w:cs="Times New Roman"/>
          <w:sz w:val="26"/>
          <w:szCs w:val="26"/>
        </w:rPr>
        <w:t>gửi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cán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bộ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sang Liên </w:t>
      </w:r>
      <w:r w:rsidRPr="5D42144B" w:rsidR="00E10E73">
        <w:rPr>
          <w:rFonts w:ascii="Times New Roman" w:hAnsi="Times New Roman" w:cs="Times New Roman"/>
          <w:sz w:val="26"/>
          <w:szCs w:val="26"/>
        </w:rPr>
        <w:t>Xô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học</w:t>
      </w:r>
      <w:r w:rsidRPr="5D42144B" w:rsidR="00E10E73">
        <w:rPr>
          <w:rFonts w:ascii="Times New Roman" w:hAnsi="Times New Roman" w:cs="Times New Roman"/>
          <w:sz w:val="26"/>
          <w:szCs w:val="26"/>
        </w:rPr>
        <w:t>…</w:t>
      </w:r>
    </w:p>
    <w:p w:rsidRPr="008A69BB" w:rsidR="00E10E73" w:rsidP="5D42144B" w:rsidRDefault="00E10E73" w14:paraId="62FEA13A" w14:textId="2CC9ABAA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    + </w:t>
      </w:r>
      <w:r w:rsidRPr="5D42144B" w:rsidR="00E10E73">
        <w:rPr>
          <w:rFonts w:ascii="Times New Roman" w:hAnsi="Times New Roman" w:cs="Times New Roman"/>
          <w:sz w:val="26"/>
          <w:szCs w:val="26"/>
        </w:rPr>
        <w:t>Truyền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bá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chủ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nghĩa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Mác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về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Việt Nam (</w:t>
      </w:r>
      <w:r w:rsidRPr="5D42144B" w:rsidR="00E10E73">
        <w:rPr>
          <w:rFonts w:ascii="Times New Roman" w:hAnsi="Times New Roman" w:cs="Times New Roman"/>
          <w:sz w:val="26"/>
          <w:szCs w:val="26"/>
        </w:rPr>
        <w:t>hướng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chính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là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phong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trào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vô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sản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hóa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từ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năm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1927)</w:t>
      </w:r>
    </w:p>
    <w:p w:rsidRPr="008A69BB" w:rsidR="00E10E73" w:rsidP="5D42144B" w:rsidRDefault="00E10E73" w14:paraId="5D7C11A6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     + </w:t>
      </w:r>
      <w:r w:rsidRPr="5D42144B" w:rsidR="00E10E73">
        <w:rPr>
          <w:rFonts w:ascii="Times New Roman" w:hAnsi="Times New Roman" w:cs="Times New Roman"/>
          <w:sz w:val="26"/>
          <w:szCs w:val="26"/>
        </w:rPr>
        <w:t>Chuẩn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bị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các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điều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kiện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quan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trọng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tiến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tới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thành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lập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Đảng</w:t>
      </w:r>
    </w:p>
    <w:p w:rsidRPr="008A69BB" w:rsidR="00E10E73" w:rsidP="5D42144B" w:rsidRDefault="60DD64B2" w14:paraId="7BBDF680" w14:textId="77777777">
      <w:pPr>
        <w:pStyle w:val="ListParagraph"/>
        <w:numPr>
          <w:ilvl w:val="0"/>
          <w:numId w:val="8"/>
        </w:numPr>
        <w:spacing w:before="100" w:beforeAutospacing="on" w:after="120" w:line="259" w:lineRule="auto"/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60DD64B2">
        <w:rPr>
          <w:rFonts w:ascii="Times New Roman" w:hAnsi="Times New Roman" w:cs="Times New Roman"/>
          <w:sz w:val="26"/>
          <w:szCs w:val="26"/>
        </w:rPr>
        <w:t>Lãnh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tụ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hợp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nhất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các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tổ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chức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Cộng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60DD64B2">
        <w:rPr>
          <w:rFonts w:ascii="Times New Roman" w:hAnsi="Times New Roman" w:cs="Times New Roman"/>
          <w:sz w:val="26"/>
          <w:szCs w:val="26"/>
        </w:rPr>
        <w:t>sản</w:t>
      </w:r>
      <w:r w:rsidRPr="5D42144B" w:rsidR="60DD64B2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8A69BB" w:rsidR="00E10E73" w:rsidP="5D42144B" w:rsidRDefault="00E10E73" w14:paraId="41A68D9A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10E73">
        <w:rPr>
          <w:rFonts w:ascii="Times New Roman" w:hAnsi="Times New Roman" w:cs="Times New Roman"/>
          <w:sz w:val="26"/>
          <w:szCs w:val="26"/>
        </w:rPr>
        <w:t>Dưới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ảnh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hưởng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của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Hội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, CMVN </w:t>
      </w:r>
      <w:r w:rsidRPr="5D42144B" w:rsidR="00E10E73">
        <w:rPr>
          <w:rFonts w:ascii="Times New Roman" w:hAnsi="Times New Roman" w:cs="Times New Roman"/>
          <w:sz w:val="26"/>
          <w:szCs w:val="26"/>
        </w:rPr>
        <w:t>phát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triển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mạnh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theo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con </w:t>
      </w:r>
      <w:r w:rsidRPr="5D42144B" w:rsidR="00E10E73">
        <w:rPr>
          <w:rFonts w:ascii="Times New Roman" w:hAnsi="Times New Roman" w:cs="Times New Roman"/>
          <w:sz w:val="26"/>
          <w:szCs w:val="26"/>
        </w:rPr>
        <w:t>đường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vô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sản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. </w:t>
      </w:r>
      <w:r w:rsidRPr="5D42144B" w:rsidR="00E10E73">
        <w:rPr>
          <w:rFonts w:ascii="Times New Roman" w:hAnsi="Times New Roman" w:cs="Times New Roman"/>
          <w:sz w:val="26"/>
          <w:szCs w:val="26"/>
        </w:rPr>
        <w:t>Cuối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năm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1929, </w:t>
      </w:r>
      <w:r w:rsidRPr="5D42144B" w:rsidR="00E10E73">
        <w:rPr>
          <w:rFonts w:ascii="Times New Roman" w:hAnsi="Times New Roman" w:cs="Times New Roman"/>
          <w:sz w:val="26"/>
          <w:szCs w:val="26"/>
        </w:rPr>
        <w:t>hình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thành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nên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3 </w:t>
      </w:r>
      <w:r w:rsidRPr="5D42144B" w:rsidR="00E10E73">
        <w:rPr>
          <w:rFonts w:ascii="Times New Roman" w:hAnsi="Times New Roman" w:cs="Times New Roman"/>
          <w:sz w:val="26"/>
          <w:szCs w:val="26"/>
        </w:rPr>
        <w:t>tổ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chức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Cộng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sản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ở VN (Đông Dương CS </w:t>
      </w:r>
      <w:r w:rsidRPr="5D42144B" w:rsidR="00E10E73">
        <w:rPr>
          <w:rFonts w:ascii="Times New Roman" w:hAnsi="Times New Roman" w:cs="Times New Roman"/>
          <w:sz w:val="26"/>
          <w:szCs w:val="26"/>
        </w:rPr>
        <w:t>Đảng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10E73">
        <w:rPr>
          <w:rFonts w:ascii="Times New Roman" w:hAnsi="Times New Roman" w:cs="Times New Roman"/>
          <w:sz w:val="26"/>
          <w:szCs w:val="26"/>
        </w:rPr>
        <w:t>An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Nam CS </w:t>
      </w:r>
      <w:r w:rsidRPr="5D42144B" w:rsidR="00E10E73">
        <w:rPr>
          <w:rFonts w:ascii="Times New Roman" w:hAnsi="Times New Roman" w:cs="Times New Roman"/>
          <w:sz w:val="26"/>
          <w:szCs w:val="26"/>
        </w:rPr>
        <w:t>Đảng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, Đông Dương CS Liên </w:t>
      </w:r>
      <w:r w:rsidRPr="5D42144B" w:rsidR="00E10E73">
        <w:rPr>
          <w:rFonts w:ascii="Times New Roman" w:hAnsi="Times New Roman" w:cs="Times New Roman"/>
          <w:sz w:val="26"/>
          <w:szCs w:val="26"/>
        </w:rPr>
        <w:t>đoàn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), </w:t>
      </w:r>
      <w:r w:rsidRPr="5D42144B" w:rsidR="00E10E73">
        <w:rPr>
          <w:rFonts w:ascii="Times New Roman" w:hAnsi="Times New Roman" w:cs="Times New Roman"/>
          <w:sz w:val="26"/>
          <w:szCs w:val="26"/>
        </w:rPr>
        <w:t>nhưng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3 </w:t>
      </w:r>
      <w:r w:rsidRPr="5D42144B" w:rsidR="00E10E73">
        <w:rPr>
          <w:rFonts w:ascii="Times New Roman" w:hAnsi="Times New Roman" w:cs="Times New Roman"/>
          <w:sz w:val="26"/>
          <w:szCs w:val="26"/>
        </w:rPr>
        <w:t>tổ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chức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này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không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đoàn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kết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10E73">
        <w:rPr>
          <w:rFonts w:ascii="Times New Roman" w:hAnsi="Times New Roman" w:cs="Times New Roman"/>
          <w:sz w:val="26"/>
          <w:szCs w:val="26"/>
        </w:rPr>
        <w:t>gây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bất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lợi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cho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phong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trào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chung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của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cả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nước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. </w:t>
      </w:r>
      <w:r w:rsidRPr="5D42144B" w:rsidR="00E10E73">
        <w:rPr>
          <w:rFonts w:ascii="Times New Roman" w:hAnsi="Times New Roman" w:cs="Times New Roman"/>
          <w:sz w:val="26"/>
          <w:szCs w:val="26"/>
        </w:rPr>
        <w:t>Trước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tình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hình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đó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10E73">
        <w:rPr>
          <w:rFonts w:ascii="Times New Roman" w:hAnsi="Times New Roman" w:cs="Times New Roman"/>
          <w:sz w:val="26"/>
          <w:szCs w:val="26"/>
        </w:rPr>
        <w:t>Lãnh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tụ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lấy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tư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cách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là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đại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diện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của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Quốc </w:t>
      </w:r>
      <w:r w:rsidRPr="5D42144B" w:rsidR="00E10E73">
        <w:rPr>
          <w:rFonts w:ascii="Times New Roman" w:hAnsi="Times New Roman" w:cs="Times New Roman"/>
          <w:sz w:val="26"/>
          <w:szCs w:val="26"/>
        </w:rPr>
        <w:t>tế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CS </w:t>
      </w:r>
      <w:r w:rsidRPr="5D42144B" w:rsidR="00E10E73">
        <w:rPr>
          <w:rFonts w:ascii="Times New Roman" w:hAnsi="Times New Roman" w:cs="Times New Roman"/>
          <w:sz w:val="26"/>
          <w:szCs w:val="26"/>
        </w:rPr>
        <w:t>triệu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tập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hội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nghị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hợp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nhất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. </w:t>
      </w:r>
      <w:r w:rsidRPr="5D42144B" w:rsidR="00E10E73">
        <w:rPr>
          <w:rFonts w:ascii="Times New Roman" w:hAnsi="Times New Roman" w:cs="Times New Roman"/>
          <w:sz w:val="26"/>
          <w:szCs w:val="26"/>
        </w:rPr>
        <w:t>Hội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nghị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diễn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ra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từ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6-1 </w:t>
      </w:r>
      <w:r w:rsidRPr="5D42144B" w:rsidR="00E10E73">
        <w:rPr>
          <w:rFonts w:ascii="Times New Roman" w:hAnsi="Times New Roman" w:cs="Times New Roman"/>
          <w:sz w:val="26"/>
          <w:szCs w:val="26"/>
        </w:rPr>
        <w:t>đến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7-2-1930 </w:t>
      </w:r>
      <w:r w:rsidRPr="5D42144B" w:rsidR="00E10E73">
        <w:rPr>
          <w:rFonts w:ascii="Times New Roman" w:hAnsi="Times New Roman" w:cs="Times New Roman"/>
          <w:sz w:val="26"/>
          <w:szCs w:val="26"/>
        </w:rPr>
        <w:t>tại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Hương </w:t>
      </w:r>
      <w:r w:rsidRPr="5D42144B" w:rsidR="00E10E73">
        <w:rPr>
          <w:rFonts w:ascii="Times New Roman" w:hAnsi="Times New Roman" w:cs="Times New Roman"/>
          <w:sz w:val="26"/>
          <w:szCs w:val="26"/>
        </w:rPr>
        <w:t>Cảng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TQ, </w:t>
      </w:r>
      <w:r w:rsidRPr="5D42144B" w:rsidR="00E10E73">
        <w:rPr>
          <w:rFonts w:ascii="Times New Roman" w:hAnsi="Times New Roman" w:cs="Times New Roman"/>
          <w:sz w:val="26"/>
          <w:szCs w:val="26"/>
        </w:rPr>
        <w:t>thống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nhất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thành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lập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Đảng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CSVN…</w:t>
      </w:r>
    </w:p>
    <w:p w:rsidRPr="008A69BB" w:rsidR="006C7532" w:rsidP="5D42144B" w:rsidRDefault="006C7532" w14:paraId="58B746E3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</w:pPr>
      <w:r w:rsidRPr="5D42144B" w:rsidR="006C753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c. Ý </w:t>
      </w:r>
      <w:r w:rsidRPr="5D42144B" w:rsidR="006C753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nghĩa</w:t>
      </w:r>
      <w:r w:rsidRPr="5D42144B" w:rsidR="006C753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của</w:t>
      </w:r>
      <w:r w:rsidRPr="5D42144B" w:rsidR="006C753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việc</w:t>
      </w:r>
      <w:r w:rsidRPr="5D42144B" w:rsidR="006C753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thành</w:t>
      </w:r>
      <w:r w:rsidRPr="5D42144B" w:rsidR="006C753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lập</w:t>
      </w:r>
      <w:r w:rsidRPr="5D42144B" w:rsidR="006C753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Đảng</w:t>
      </w:r>
    </w:p>
    <w:p w:rsidRPr="008A69BB" w:rsidR="006C7532" w:rsidP="5D42144B" w:rsidRDefault="48D84CD5" w14:paraId="0A2766FB" w14:textId="51341E80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8"/>
          <w:szCs w:val="28"/>
        </w:rPr>
      </w:pP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-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Đảng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CSVN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ra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đời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là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kết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quả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sự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chuẩn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bị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công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phu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khoa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học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của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Lãnh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tụ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NAQ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về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tưởng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chính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trị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và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tổ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48D84CD5">
        <w:rPr>
          <w:rFonts w:ascii="Times New Roman" w:hAnsi="Times New Roman" w:eastAsia="Times New Roman" w:cs="Times New Roman"/>
          <w:color w:val="050505"/>
          <w:sz w:val="28"/>
          <w:szCs w:val="28"/>
        </w:rPr>
        <w:t>chứ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c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.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Đảng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CSVN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là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sự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kết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hợp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Chủ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nghĩa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Mác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với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phong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trào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công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nhân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và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phong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trào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yêu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>nước</w:t>
      </w:r>
      <w:r w:rsidRPr="5D42144B" w:rsidR="7898ADDF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ở VN.</w:t>
      </w:r>
    </w:p>
    <w:p w:rsidRPr="008A69BB" w:rsidR="006C7532" w:rsidP="5D42144B" w:rsidRDefault="006C7532" w14:paraId="24A66FF8" w14:textId="0B194B2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8"/>
          <w:szCs w:val="28"/>
        </w:rPr>
      </w:pP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-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Đảng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CSVN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ra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đời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đã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chấm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dứt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sự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khủng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hoảng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về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đường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lối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cứu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>nước</w:t>
      </w:r>
      <w:r w:rsidRPr="5D42144B" w:rsidR="006C7532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ở V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N,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chứng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tỏ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gccn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VN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trưởng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thành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đủ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sức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lãnh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đạo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cm.</w:t>
      </w:r>
    </w:p>
    <w:p w:rsidRPr="008A69BB" w:rsidR="00F42313" w:rsidP="5D42144B" w:rsidRDefault="00F42313" w14:paraId="178C3AB0" w14:textId="052D719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8"/>
          <w:szCs w:val="28"/>
        </w:rPr>
      </w:pP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-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Đảng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ra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đời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đưa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Cmvn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thành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bộ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phận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của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Cm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thế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giới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.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Đảng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trở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thành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nhân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tố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cơ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bản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nhất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phát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huy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smdt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kết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hợp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smtg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làm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nên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những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những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thắng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lợi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của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Cmvn</w:t>
      </w:r>
      <w:r w:rsidRPr="5D42144B" w:rsidR="00F42313">
        <w:rPr>
          <w:rFonts w:ascii="Times New Roman" w:hAnsi="Times New Roman" w:eastAsia="Times New Roman" w:cs="Times New Roman"/>
          <w:color w:val="050505"/>
          <w:sz w:val="28"/>
          <w:szCs w:val="28"/>
        </w:rPr>
        <w:t>.</w:t>
      </w:r>
    </w:p>
    <w:p w:rsidRPr="008A69BB" w:rsidR="00B24C6F" w:rsidP="5D42144B" w:rsidRDefault="00B24C6F" w14:paraId="20224D32" w14:textId="3C4245B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</w:pP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8"/>
          <w:szCs w:val="28"/>
        </w:rPr>
        <w:t>Câu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8"/>
          <w:szCs w:val="28"/>
        </w:rPr>
        <w:t xml:space="preserve"> 2.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Nội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dung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cơ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bản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, ý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nghĩa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lịch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sử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Cương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lĩnh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chính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trị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đầu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tiên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của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66810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Đảng</w:t>
      </w:r>
      <w:r w:rsidRPr="5D42144B" w:rsidR="00795DAD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6C7532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(2-1930)</w:t>
      </w:r>
      <w:r w:rsidRPr="5D42144B" w:rsidR="00B66810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? 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Điểm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khác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của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Luận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cương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chính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trị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tháng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10/1930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so 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với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Cương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lĩnh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chính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trị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đầu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tiên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của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F4231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Đảng</w:t>
      </w:r>
      <w:r w:rsidRPr="5D42144B" w:rsidR="00B24C6F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?</w:t>
      </w:r>
    </w:p>
    <w:p w:rsidRPr="008A69BB" w:rsidR="00B24C6F" w:rsidP="5D42144B" w:rsidRDefault="00F42313" w14:paraId="5EF8314F" w14:textId="2D482BD0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Hoàn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cảnh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ra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đời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: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thành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lập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tháng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2/1930</w:t>
      </w:r>
      <w:r w:rsidRPr="5D42144B" w:rsidR="00AD0C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(Hương </w:t>
      </w:r>
      <w:r w:rsidRPr="5D42144B" w:rsidR="00AD0C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Cảng</w:t>
      </w:r>
      <w:r w:rsidRPr="5D42144B" w:rsidR="00AD0C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, TQ)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đã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thông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qua 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cương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vắn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tắt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, 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Sách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lược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vắn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tắt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 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Chương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trình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tóm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tắt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 do </w:t>
      </w:r>
      <w:r w:rsidRPr="5D42144B" w:rsidR="00AD0C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lãnh</w:t>
      </w:r>
      <w:r w:rsidRPr="5D42144B" w:rsidR="00AD0C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AD0C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tụ</w:t>
      </w:r>
      <w:r w:rsidRPr="5D42144B" w:rsidR="00AD0C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Nguyễn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Á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i Quốc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soạn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thảo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Các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văn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kiện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đó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hợp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thành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lĩnh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trị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đầu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tiên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ta -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lĩnh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Hồ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Chí Minh.</w:t>
      </w:r>
    </w:p>
    <w:p w:rsidRPr="008A69BB" w:rsidR="00B24C6F" w:rsidP="5D42144B" w:rsidRDefault="00B24C6F" w14:paraId="72887BBD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B24C6F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a. </w:t>
      </w:r>
      <w:r w:rsidRPr="5D42144B" w:rsidR="00FD48AA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Nội</w:t>
      </w:r>
      <w:r w:rsidRPr="5D42144B" w:rsidR="00FD48AA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dung </w:t>
      </w:r>
      <w:r w:rsidRPr="5D42144B" w:rsidR="00FD48AA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cơ</w:t>
      </w:r>
      <w:r w:rsidRPr="5D42144B" w:rsidR="00FD48AA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bả</w:t>
      </w:r>
      <w:r w:rsidRPr="5D42144B" w:rsidR="00117A37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:</w:t>
      </w:r>
    </w:p>
    <w:p w:rsidRPr="008A69BB" w:rsidR="00E10E73" w:rsidP="5D42144B" w:rsidRDefault="00200887" w14:paraId="12BC756B" w14:textId="77777777">
      <w:pPr>
        <w:spacing w:before="100" w:beforeAutospacing="on" w:after="120"/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200887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- 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ác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 </w:t>
      </w:r>
      <w:r w:rsidRPr="5D42144B" w:rsidR="00FD48AA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phương</w:t>
      </w:r>
      <w:r w:rsidRPr="5D42144B" w:rsidR="00FD48AA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hướng</w:t>
      </w:r>
      <w:r w:rsidRPr="5D42144B" w:rsidR="00FD48AA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chiến</w:t>
      </w:r>
      <w:r w:rsidRPr="5D42144B" w:rsidR="00FD48AA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lược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Việt Nam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"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làm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tư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sản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quyền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thổ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để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tới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xã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cộng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sản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"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8A69BB" w:rsidR="00B24C6F" w:rsidP="5D42144B" w:rsidRDefault="00E10E73" w14:paraId="78FFEBE8" w14:textId="4B3A4AE0">
      <w:pPr>
        <w:spacing w:before="100" w:beforeAutospacing="on" w:after="120"/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10E73">
        <w:rPr>
          <w:rFonts w:ascii="Times New Roman" w:hAnsi="Times New Roman" w:cs="Times New Roman"/>
          <w:sz w:val="26"/>
          <w:szCs w:val="26"/>
        </w:rPr>
        <w:t xml:space="preserve">TSDQCM </w:t>
      </w:r>
      <w:r w:rsidRPr="5D42144B" w:rsidR="00E10E73">
        <w:rPr>
          <w:rFonts w:ascii="Times New Roman" w:hAnsi="Times New Roman" w:cs="Times New Roman"/>
          <w:sz w:val="26"/>
          <w:szCs w:val="26"/>
        </w:rPr>
        <w:t>là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cuộc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</w:t>
      </w:r>
      <w:r w:rsidRPr="5D42144B" w:rsidR="00AD0C3A">
        <w:rPr>
          <w:rFonts w:ascii="Times New Roman" w:hAnsi="Times New Roman" w:cs="Times New Roman"/>
          <w:sz w:val="26"/>
          <w:szCs w:val="26"/>
        </w:rPr>
        <w:t>ách</w:t>
      </w:r>
      <w:r w:rsidRPr="5D42144B" w:rsidR="00AD0C3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m</w:t>
      </w:r>
      <w:r w:rsidRPr="5D42144B" w:rsidR="00AD0C3A">
        <w:rPr>
          <w:rFonts w:ascii="Times New Roman" w:hAnsi="Times New Roman" w:cs="Times New Roman"/>
          <w:sz w:val="26"/>
          <w:szCs w:val="26"/>
        </w:rPr>
        <w:t>ạng</w:t>
      </w:r>
      <w:r w:rsidRPr="5D42144B" w:rsidR="00AD0C3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</w:t>
      </w:r>
      <w:r w:rsidRPr="5D42144B" w:rsidR="00AD0C3A">
        <w:rPr>
          <w:rFonts w:ascii="Times New Roman" w:hAnsi="Times New Roman" w:cs="Times New Roman"/>
          <w:sz w:val="26"/>
          <w:szCs w:val="26"/>
        </w:rPr>
        <w:t>ư</w:t>
      </w:r>
      <w:r w:rsidRPr="5D42144B" w:rsidR="00AD0C3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s</w:t>
      </w:r>
      <w:r w:rsidRPr="5D42144B" w:rsidR="00AD0C3A">
        <w:rPr>
          <w:rFonts w:ascii="Times New Roman" w:hAnsi="Times New Roman" w:cs="Times New Roman"/>
          <w:sz w:val="26"/>
          <w:szCs w:val="26"/>
        </w:rPr>
        <w:t>ản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kiểu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mới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do </w:t>
      </w:r>
      <w:r w:rsidRPr="5D42144B" w:rsidR="00E10E73">
        <w:rPr>
          <w:rFonts w:ascii="Times New Roman" w:hAnsi="Times New Roman" w:cs="Times New Roman"/>
          <w:sz w:val="26"/>
          <w:szCs w:val="26"/>
        </w:rPr>
        <w:t>gccn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lãnh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đạo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với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mục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tiêu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giành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độc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lập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10E73">
        <w:rPr>
          <w:rFonts w:ascii="Times New Roman" w:hAnsi="Times New Roman" w:cs="Times New Roman"/>
          <w:sz w:val="26"/>
          <w:szCs w:val="26"/>
        </w:rPr>
        <w:t>giải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phóng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nhân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dân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lao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động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. </w:t>
      </w:r>
      <w:r w:rsidRPr="5D42144B" w:rsidR="00E10E73">
        <w:rPr>
          <w:rFonts w:ascii="Times New Roman" w:hAnsi="Times New Roman" w:cs="Times New Roman"/>
          <w:sz w:val="26"/>
          <w:szCs w:val="26"/>
        </w:rPr>
        <w:t>Cuộc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</w:t>
      </w:r>
      <w:r w:rsidRPr="5D42144B" w:rsidR="00AD0C3A">
        <w:rPr>
          <w:rFonts w:ascii="Times New Roman" w:hAnsi="Times New Roman" w:cs="Times New Roman"/>
          <w:sz w:val="26"/>
          <w:szCs w:val="26"/>
        </w:rPr>
        <w:t>ách</w:t>
      </w:r>
      <w:r w:rsidRPr="5D42144B" w:rsidR="00AD0C3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m</w:t>
      </w:r>
      <w:r w:rsidRPr="5D42144B" w:rsidR="00AD0C3A">
        <w:rPr>
          <w:rFonts w:ascii="Times New Roman" w:hAnsi="Times New Roman" w:cs="Times New Roman"/>
          <w:sz w:val="26"/>
          <w:szCs w:val="26"/>
        </w:rPr>
        <w:t>ạng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giải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phóng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dân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tộc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tiến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lên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chủ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</w:t>
      </w:r>
      <w:r w:rsidRPr="5D42144B" w:rsidR="00AD0C3A">
        <w:rPr>
          <w:rFonts w:ascii="Times New Roman" w:hAnsi="Times New Roman" w:cs="Times New Roman"/>
          <w:sz w:val="26"/>
          <w:szCs w:val="26"/>
        </w:rPr>
        <w:t>ộng</w:t>
      </w:r>
      <w:r w:rsidRPr="5D42144B" w:rsidR="00AD0C3A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s</w:t>
      </w:r>
      <w:r w:rsidRPr="5D42144B" w:rsidR="00AD0C3A">
        <w:rPr>
          <w:rFonts w:ascii="Times New Roman" w:hAnsi="Times New Roman" w:cs="Times New Roman"/>
          <w:sz w:val="26"/>
          <w:szCs w:val="26"/>
        </w:rPr>
        <w:t>ản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là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cuộc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cm </w:t>
      </w:r>
      <w:r w:rsidRPr="5D42144B" w:rsidR="00E10E73">
        <w:rPr>
          <w:rFonts w:ascii="Times New Roman" w:hAnsi="Times New Roman" w:cs="Times New Roman"/>
          <w:sz w:val="26"/>
          <w:szCs w:val="26"/>
        </w:rPr>
        <w:t>không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ngừng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gắn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bó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chặt</w:t>
      </w:r>
      <w:r w:rsidRPr="5D42144B" w:rsidR="00E10E7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sz w:val="26"/>
          <w:szCs w:val="26"/>
        </w:rPr>
        <w:t>chẽ</w:t>
      </w:r>
      <w:r w:rsidRPr="5D42144B" w:rsidR="00E10E73">
        <w:rPr>
          <w:rFonts w:ascii="Times New Roman" w:hAnsi="Times New Roman" w:cs="Times New Roman"/>
          <w:sz w:val="26"/>
          <w:szCs w:val="26"/>
        </w:rPr>
        <w:t>.</w:t>
      </w:r>
    </w:p>
    <w:p w:rsidRPr="008A69BB" w:rsidR="00B24C6F" w:rsidP="5D42144B" w:rsidRDefault="00200887" w14:paraId="0D0A1301" w14:textId="52624CE6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200887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-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Xác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những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 </w:t>
      </w:r>
      <w:r w:rsidRPr="5D42144B" w:rsidR="00FD48AA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nhiệm</w:t>
      </w:r>
      <w:r w:rsidRPr="5D42144B" w:rsidR="00FD48AA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vụ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cụ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thể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:</w:t>
      </w:r>
    </w:p>
    <w:p w:rsidRPr="008A69BB" w:rsidR="00B24C6F" w:rsidP="5D42144B" w:rsidRDefault="00FD48AA" w14:paraId="5687BA3F" w14:textId="123593A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Về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trị</w:t>
      </w:r>
      <w:r w:rsidRPr="5D42144B" w:rsidR="00A1039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: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đánh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đổ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đế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nghĩa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Pháp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bọn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phong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kiến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làm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 Nam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hoàn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toàn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độc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lập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dựng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phủ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công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nông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binh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tổ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chức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đội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công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nông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B24C6F" w:rsidP="5D42144B" w:rsidRDefault="00FD48AA" w14:paraId="3000D529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Về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kinh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tế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: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tịch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thu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toàn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bộ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sản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nghiệp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lớn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bọn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đế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giao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phủ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công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nông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binh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;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tịch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thu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ruộng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đất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bọn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đế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làm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công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chia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cày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nghèo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mở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mang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công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nghiệp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nông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nghiệp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miễn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thuế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cày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nghèo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hành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luậ</w:t>
      </w:r>
      <w:r w:rsidRPr="5D42144B" w:rsidR="00A1039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</w:t>
      </w:r>
      <w:r w:rsidRPr="5D42144B" w:rsidR="00A1039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A1039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ngày</w:t>
      </w:r>
      <w:r w:rsidRPr="5D42144B" w:rsidR="00A1039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A1039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làm</w:t>
      </w:r>
      <w:r w:rsidRPr="5D42144B" w:rsidR="00A1039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8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giờ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B24C6F" w:rsidP="5D42144B" w:rsidRDefault="00FD48AA" w14:paraId="2AFE4A4E" w14:textId="62F15745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Về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văn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hóa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xã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FD48AA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: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chúng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tự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do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tổ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chức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nam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nữ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bình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quyền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phổ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thông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giáo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dục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theo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hướ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công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nông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hoá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E10E73" w:rsidP="5D42144B" w:rsidRDefault="00E10E73" w14:paraId="5FADE441" w14:textId="73360AE0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Những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nhiệm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vụ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trên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bao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gồm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nội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dung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cnxh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nhưng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nổi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bật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lên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nhiệm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vụ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chống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đế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0E7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gpdt</w:t>
      </w:r>
      <w:r w:rsidRPr="5D42144B" w:rsidR="006F59ED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</w:p>
    <w:p w:rsidRPr="008A69BB" w:rsidR="00EA5BE5" w:rsidP="5D42144B" w:rsidRDefault="266CF2CF" w14:paraId="6B758867" w14:textId="0DF45091">
      <w:pPr>
        <w:pStyle w:val="ListParagraph"/>
        <w:numPr>
          <w:ilvl w:val="0"/>
          <w:numId w:val="8"/>
        </w:numPr>
        <w:spacing w:before="100" w:beforeAutospacing="on" w:after="120"/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266CF2CF">
        <w:rPr>
          <w:rStyle w:val="Emphasis"/>
          <w:rFonts w:ascii="Times New Roman" w:hAnsi="Times New Roman" w:cs="Times New Roman"/>
          <w:i w:val="0"/>
          <w:iCs w:val="0"/>
          <w:color w:val="000000" w:themeColor="text1" w:themeTint="FF" w:themeShade="FF"/>
          <w:sz w:val="26"/>
          <w:szCs w:val="26"/>
        </w:rPr>
        <w:t>Xác</w:t>
      </w:r>
      <w:r w:rsidRPr="5D42144B" w:rsidR="266CF2CF">
        <w:rPr>
          <w:rStyle w:val="Emphasis"/>
          <w:rFonts w:ascii="Times New Roman" w:hAnsi="Times New Roman" w:cs="Times New Roman"/>
          <w:i w:val="0"/>
          <w:iCs w:val="0"/>
          <w:color w:val="000000" w:themeColor="text1" w:themeTint="FF" w:themeShade="FF"/>
          <w:sz w:val="26"/>
          <w:szCs w:val="26"/>
        </w:rPr>
        <w:t xml:space="preserve"> </w:t>
      </w:r>
      <w:r w:rsidRPr="5D42144B" w:rsidR="266CF2CF">
        <w:rPr>
          <w:rStyle w:val="Emphasis"/>
          <w:rFonts w:ascii="Times New Roman" w:hAnsi="Times New Roman" w:cs="Times New Roman"/>
          <w:i w:val="0"/>
          <w:iCs w:val="0"/>
          <w:color w:val="000000" w:themeColor="text1" w:themeTint="FF" w:themeShade="FF"/>
          <w:sz w:val="26"/>
          <w:szCs w:val="26"/>
        </w:rPr>
        <w:t>định</w:t>
      </w:r>
      <w:r w:rsidRPr="5D42144B" w:rsidR="266CF2C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 </w:t>
      </w:r>
      <w:r w:rsidRPr="5D42144B" w:rsidR="75FCC8DF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lực</w:t>
      </w:r>
      <w:r w:rsidRPr="5D42144B" w:rsidR="75FCC8DF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75FCC8DF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lượng</w:t>
      </w:r>
      <w:r w:rsidRPr="5D42144B" w:rsidR="75FCC8DF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75FCC8DF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cách</w:t>
      </w:r>
      <w:r w:rsidRPr="5D42144B" w:rsidR="75FCC8DF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75FCC8DF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mạng</w:t>
      </w:r>
      <w:r w:rsidRPr="5D42144B" w:rsidR="75FCC8DF">
        <w:rPr>
          <w:rStyle w:val="Emphasis"/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,</w:t>
      </w:r>
      <w:r w:rsidRPr="5D42144B" w:rsidR="75FCC8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 </w:t>
      </w:r>
      <w:r w:rsidRPr="5D42144B" w:rsidR="06365AEF">
        <w:rPr>
          <w:rFonts w:ascii="Times New Roman" w:hAnsi="Times New Roman" w:cs="Times New Roman"/>
          <w:sz w:val="26"/>
          <w:szCs w:val="26"/>
        </w:rPr>
        <w:t>công-nông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là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gốc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của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cm, </w:t>
      </w:r>
      <w:r w:rsidRPr="5D42144B" w:rsidR="06365AEF">
        <w:rPr>
          <w:rFonts w:ascii="Times New Roman" w:hAnsi="Times New Roman" w:cs="Times New Roman"/>
          <w:sz w:val="26"/>
          <w:szCs w:val="26"/>
        </w:rPr>
        <w:t>trí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thức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học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trò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là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bầu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bạn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của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cm. </w:t>
      </w:r>
      <w:r w:rsidRPr="5D42144B" w:rsidR="06365AEF">
        <w:rPr>
          <w:rFonts w:ascii="Times New Roman" w:hAnsi="Times New Roman" w:cs="Times New Roman"/>
          <w:sz w:val="26"/>
          <w:szCs w:val="26"/>
        </w:rPr>
        <w:t>Đối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với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các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tầng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lớp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chưa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rõ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mặt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phản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cm </w:t>
      </w:r>
      <w:r w:rsidRPr="5D42144B" w:rsidR="06365AEF">
        <w:rPr>
          <w:rFonts w:ascii="Times New Roman" w:hAnsi="Times New Roman" w:cs="Times New Roman"/>
          <w:sz w:val="26"/>
          <w:szCs w:val="26"/>
        </w:rPr>
        <w:t>như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trung-tiểu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địa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chủ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6365AEF">
        <w:rPr>
          <w:rFonts w:ascii="Times New Roman" w:hAnsi="Times New Roman" w:cs="Times New Roman"/>
          <w:sz w:val="26"/>
          <w:szCs w:val="26"/>
        </w:rPr>
        <w:t>tư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sản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dân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tộc</w:t>
      </w:r>
      <w:r w:rsidRPr="5D42144B" w:rsidR="06365AEF">
        <w:rPr>
          <w:rFonts w:ascii="Times New Roman" w:hAnsi="Times New Roman" w:cs="Times New Roman"/>
          <w:sz w:val="26"/>
          <w:szCs w:val="26"/>
        </w:rPr>
        <w:t>…</w:t>
      </w:r>
      <w:r w:rsidRPr="5D42144B" w:rsidR="06365AEF">
        <w:rPr>
          <w:rFonts w:ascii="Times New Roman" w:hAnsi="Times New Roman" w:cs="Times New Roman"/>
          <w:sz w:val="26"/>
          <w:szCs w:val="26"/>
        </w:rPr>
        <w:t>thì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phải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hết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sức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thu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phục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6365AEF">
        <w:rPr>
          <w:rFonts w:ascii="Times New Roman" w:hAnsi="Times New Roman" w:cs="Times New Roman"/>
          <w:sz w:val="26"/>
          <w:szCs w:val="26"/>
        </w:rPr>
        <w:t>hoặc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trung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lập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họ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. </w:t>
      </w:r>
      <w:r w:rsidRPr="5D42144B" w:rsidR="06365AEF">
        <w:rPr>
          <w:rFonts w:ascii="Times New Roman" w:hAnsi="Times New Roman" w:cs="Times New Roman"/>
          <w:sz w:val="26"/>
          <w:szCs w:val="26"/>
        </w:rPr>
        <w:t>đối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với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bộ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phận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đã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rõ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mặt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phản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cm </w:t>
      </w:r>
      <w:r w:rsidRPr="5D42144B" w:rsidR="06365AEF">
        <w:rPr>
          <w:rFonts w:ascii="Times New Roman" w:hAnsi="Times New Roman" w:cs="Times New Roman"/>
          <w:sz w:val="26"/>
          <w:szCs w:val="26"/>
        </w:rPr>
        <w:t>như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tổ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chức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Đại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Việt…, </w:t>
      </w:r>
      <w:r w:rsidRPr="5D42144B" w:rsidR="06365AEF">
        <w:rPr>
          <w:rFonts w:ascii="Times New Roman" w:hAnsi="Times New Roman" w:cs="Times New Roman"/>
          <w:sz w:val="26"/>
          <w:szCs w:val="26"/>
        </w:rPr>
        <w:t>thì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kiên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quyết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đánh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đổ</w:t>
      </w:r>
      <w:r w:rsidRPr="5D42144B" w:rsidR="06365AEF">
        <w:rPr>
          <w:rFonts w:ascii="Times New Roman" w:hAnsi="Times New Roman" w:cs="Times New Roman"/>
          <w:sz w:val="26"/>
          <w:szCs w:val="26"/>
        </w:rPr>
        <w:t>.</w:t>
      </w:r>
    </w:p>
    <w:p w:rsidRPr="008A69BB" w:rsidR="00893878" w:rsidP="5D42144B" w:rsidRDefault="00EA5BE5" w14:paraId="1202CCA5" w14:textId="27037E20">
      <w:pPr>
        <w:spacing w:before="100" w:beforeAutospacing="on" w:after="120"/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Như 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vậy, </w:t>
      </w:r>
      <w:r w:rsidRPr="5D42144B" w:rsidR="06365AEF">
        <w:rPr>
          <w:rFonts w:ascii="Times New Roman" w:hAnsi="Times New Roman" w:cs="Times New Roman"/>
          <w:sz w:val="26"/>
          <w:szCs w:val="26"/>
        </w:rPr>
        <w:t>đại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đoàn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kết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dân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tộc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là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tư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tưởng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nổi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bật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trong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việc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xác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định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llcm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của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Lãnh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tụ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6365AEF">
        <w:rPr>
          <w:rFonts w:ascii="Times New Roman" w:hAnsi="Times New Roman" w:cs="Times New Roman"/>
          <w:sz w:val="26"/>
          <w:szCs w:val="26"/>
        </w:rPr>
        <w:t>của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Đả</w:t>
      </w:r>
      <w:r w:rsidRPr="5D42144B" w:rsidR="4B00CD63">
        <w:rPr>
          <w:rFonts w:ascii="Times New Roman" w:hAnsi="Times New Roman" w:cs="Times New Roman"/>
          <w:sz w:val="26"/>
          <w:szCs w:val="26"/>
        </w:rPr>
        <w:t>ng</w:t>
      </w:r>
    </w:p>
    <w:p w:rsidRPr="008A69BB" w:rsidR="00B24C6F" w:rsidP="5D42144B" w:rsidRDefault="00893878" w14:paraId="787565F4" w14:textId="032B33ED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89387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Phương </w:t>
      </w:r>
      <w:r w:rsidRPr="5D42144B" w:rsidR="0089387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pháp</w:t>
      </w:r>
      <w:r w:rsidRPr="5D42144B" w:rsidR="0089387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cách</w:t>
      </w:r>
      <w:r w:rsidRPr="5D42144B" w:rsidR="0089387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mạng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: Cm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giải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phóng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phải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tiến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hành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bằng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bạo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lực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giành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quyền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không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thỏa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hiệp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 </w:t>
      </w:r>
    </w:p>
    <w:p w:rsidRPr="008A69BB" w:rsidR="00B24C6F" w:rsidP="5D42144B" w:rsidRDefault="4B580165" w14:paraId="4AD536C1" w14:textId="42628DA8">
      <w:pPr>
        <w:spacing w:before="100" w:beforeAutospacing="on" w:after="120"/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4B580165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- </w:t>
      </w:r>
      <w:r w:rsidRPr="5D42144B" w:rsidR="7898ADDF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75FCC8DF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Lãnh</w:t>
      </w:r>
      <w:r w:rsidRPr="5D42144B" w:rsidR="75FCC8D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 </w:t>
      </w:r>
      <w:r w:rsidRPr="5D42144B" w:rsidR="75FCC8DF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đạo</w:t>
      </w:r>
      <w:r w:rsidRPr="5D42144B" w:rsidR="75FCC8DF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75FCC8DF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cách</w:t>
      </w:r>
      <w:r w:rsidRPr="5D42144B" w:rsidR="75FCC8DF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75FCC8DF">
        <w:rPr>
          <w:rStyle w:val="Emphasis"/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mạng</w:t>
      </w:r>
      <w:r w:rsidRPr="5D42144B" w:rsidR="06365AEF">
        <w:rPr>
          <w:rFonts w:ascii="Times New Roman" w:hAnsi="Times New Roman" w:cs="Times New Roman"/>
          <w:i w:val="1"/>
          <w:iCs w:val="1"/>
          <w:sz w:val="26"/>
          <w:szCs w:val="26"/>
        </w:rPr>
        <w:t>: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6365AEF">
        <w:rPr>
          <w:rFonts w:ascii="Times New Roman" w:hAnsi="Times New Roman" w:cs="Times New Roman"/>
          <w:sz w:val="26"/>
          <w:szCs w:val="26"/>
        </w:rPr>
        <w:t>Cmgpdt</w:t>
      </w:r>
      <w:r w:rsidRPr="5D42144B" w:rsidR="06365AEF">
        <w:rPr>
          <w:rFonts w:ascii="Times New Roman" w:hAnsi="Times New Roman" w:cs="Times New Roman"/>
          <w:sz w:val="26"/>
          <w:szCs w:val="26"/>
        </w:rPr>
        <w:t xml:space="preserve"> p</w:t>
      </w:r>
      <w:r w:rsidRPr="5D42144B" w:rsidR="06365AEF">
        <w:rPr>
          <w:rFonts w:ascii="Times New Roman" w:hAnsi="Times New Roman" w:cs="Times New Roman"/>
          <w:sz w:val="26"/>
          <w:szCs w:val="26"/>
        </w:rPr>
        <w:t>hải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có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Đảng</w:t>
      </w:r>
      <w:r w:rsidRPr="5D42144B" w:rsidR="06365AEF">
        <w:rPr>
          <w:rFonts w:ascii="Arial" w:hAnsi="Arial" w:cs="Arial"/>
          <w:sz w:val="26"/>
          <w:szCs w:val="26"/>
        </w:rPr>
        <w:t xml:space="preserve"> cs </w:t>
      </w:r>
      <w:r w:rsidRPr="5D42144B" w:rsidR="06365AEF">
        <w:rPr>
          <w:rFonts w:ascii="Arial" w:hAnsi="Arial" w:cs="Arial"/>
          <w:sz w:val="26"/>
          <w:szCs w:val="26"/>
        </w:rPr>
        <w:t>lãnh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đạo</w:t>
      </w:r>
      <w:r w:rsidRPr="5D42144B" w:rsidR="06365AEF">
        <w:rPr>
          <w:rFonts w:ascii="Arial" w:hAnsi="Arial" w:cs="Arial"/>
          <w:sz w:val="26"/>
          <w:szCs w:val="26"/>
        </w:rPr>
        <w:t xml:space="preserve">. </w:t>
      </w:r>
      <w:r w:rsidRPr="5D42144B" w:rsidR="06365AEF">
        <w:rPr>
          <w:rFonts w:ascii="Arial" w:hAnsi="Arial" w:cs="Arial"/>
          <w:sz w:val="26"/>
          <w:szCs w:val="26"/>
        </w:rPr>
        <w:t>Đảng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phải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vững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mạnh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về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tổ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chức</w:t>
      </w:r>
      <w:r w:rsidRPr="5D42144B" w:rsidR="06365AEF">
        <w:rPr>
          <w:rFonts w:ascii="Arial" w:hAnsi="Arial" w:cs="Arial"/>
          <w:sz w:val="26"/>
          <w:szCs w:val="26"/>
        </w:rPr>
        <w:t xml:space="preserve">, </w:t>
      </w:r>
      <w:r w:rsidRPr="5D42144B" w:rsidR="06365AEF">
        <w:rPr>
          <w:rFonts w:ascii="Arial" w:hAnsi="Arial" w:cs="Arial"/>
          <w:sz w:val="26"/>
          <w:szCs w:val="26"/>
        </w:rPr>
        <w:t>phải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có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đường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lối</w:t>
      </w:r>
      <w:r w:rsidRPr="5D42144B" w:rsidR="06365AEF">
        <w:rPr>
          <w:rFonts w:ascii="Arial" w:hAnsi="Arial" w:cs="Arial"/>
          <w:sz w:val="26"/>
          <w:szCs w:val="26"/>
        </w:rPr>
        <w:t xml:space="preserve"> khoa </w:t>
      </w:r>
      <w:r w:rsidRPr="5D42144B" w:rsidR="06365AEF">
        <w:rPr>
          <w:rFonts w:ascii="Arial" w:hAnsi="Arial" w:cs="Arial"/>
          <w:sz w:val="26"/>
          <w:szCs w:val="26"/>
        </w:rPr>
        <w:t>học</w:t>
      </w:r>
      <w:r w:rsidRPr="5D42144B" w:rsidR="06365AEF">
        <w:rPr>
          <w:rFonts w:ascii="Arial" w:hAnsi="Arial" w:cs="Arial"/>
          <w:sz w:val="26"/>
          <w:szCs w:val="26"/>
        </w:rPr>
        <w:t xml:space="preserve">, </w:t>
      </w:r>
      <w:r w:rsidRPr="5D42144B" w:rsidR="06365AEF">
        <w:rPr>
          <w:rFonts w:ascii="Arial" w:hAnsi="Arial" w:cs="Arial"/>
          <w:sz w:val="26"/>
          <w:szCs w:val="26"/>
        </w:rPr>
        <w:t>phải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liên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hệ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mật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thiết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với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nhân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dân</w:t>
      </w:r>
      <w:r w:rsidRPr="5D42144B" w:rsidR="06365AEF">
        <w:rPr>
          <w:rFonts w:ascii="Arial" w:hAnsi="Arial" w:cs="Arial"/>
          <w:sz w:val="26"/>
          <w:szCs w:val="26"/>
        </w:rPr>
        <w:t xml:space="preserve">, </w:t>
      </w:r>
      <w:r w:rsidRPr="5D42144B" w:rsidR="06365AEF">
        <w:rPr>
          <w:rFonts w:ascii="Arial" w:hAnsi="Arial" w:cs="Arial"/>
          <w:sz w:val="26"/>
          <w:szCs w:val="26"/>
        </w:rPr>
        <w:t>được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nhân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dân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ủng</w:t>
      </w:r>
      <w:r w:rsidRPr="5D42144B" w:rsidR="06365AEF">
        <w:rPr>
          <w:rFonts w:ascii="Arial" w:hAnsi="Arial" w:cs="Arial"/>
          <w:sz w:val="26"/>
          <w:szCs w:val="26"/>
        </w:rPr>
        <w:t xml:space="preserve"> </w:t>
      </w:r>
      <w:r w:rsidRPr="5D42144B" w:rsidR="06365AEF">
        <w:rPr>
          <w:rFonts w:ascii="Arial" w:hAnsi="Arial" w:cs="Arial"/>
          <w:sz w:val="26"/>
          <w:szCs w:val="26"/>
        </w:rPr>
        <w:t>hộ</w:t>
      </w:r>
      <w:r w:rsidRPr="5D42144B" w:rsidR="06365AEF">
        <w:rPr>
          <w:rFonts w:ascii="Arial" w:hAnsi="Arial" w:cs="Arial"/>
          <w:sz w:val="26"/>
          <w:szCs w:val="26"/>
        </w:rPr>
        <w:t>.</w:t>
      </w:r>
    </w:p>
    <w:p w:rsidRPr="008A69BB" w:rsidR="00B24C6F" w:rsidP="5D42144B" w:rsidRDefault="00200887" w14:paraId="70A2605A" w14:textId="4D4015C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200887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- </w:t>
      </w:r>
      <w:r w:rsidRPr="5D42144B" w:rsidR="00893878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Quan </w:t>
      </w:r>
      <w:r w:rsidRPr="5D42144B" w:rsidR="00893878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hệ</w:t>
      </w:r>
      <w:r w:rsidRPr="5D42144B" w:rsidR="00893878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quốc</w:t>
      </w:r>
      <w:r w:rsidRPr="5D42144B" w:rsidR="00893878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93878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tế</w:t>
      </w:r>
      <w:r w:rsidRPr="5D42144B" w:rsidR="00893878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: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Việt Nam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bộ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phận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thế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giới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15495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phải</w:t>
      </w:r>
      <w:r w:rsidRPr="5D42144B" w:rsidR="0015495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"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liên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kết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những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bị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áp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bức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quần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chúng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vô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sản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trên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thế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giới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nhất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quần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chúng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vô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sản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Pháp".</w:t>
      </w:r>
    </w:p>
    <w:p w:rsidRPr="008A69BB" w:rsidR="00B24C6F" w:rsidP="5D42144B" w:rsidRDefault="00B24C6F" w14:paraId="20575F86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6"/>
          <w:szCs w:val="26"/>
        </w:rPr>
      </w:pPr>
      <w:r w:rsidRPr="5D42144B" w:rsidR="00B24C6F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b. Ý </w:t>
      </w:r>
      <w:r w:rsidRPr="5D42144B" w:rsidR="00B24C6F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nghĩa</w:t>
      </w:r>
      <w:r w:rsidRPr="5D42144B" w:rsidR="00B24C6F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B24C6F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của</w:t>
      </w:r>
      <w:r w:rsidRPr="5D42144B" w:rsidR="00B24C6F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B24C6F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Cương</w:t>
      </w:r>
      <w:r w:rsidRPr="5D42144B" w:rsidR="00B24C6F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B24C6F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lĩnh</w:t>
      </w:r>
      <w:r w:rsidRPr="5D42144B" w:rsidR="00B24C6F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:</w:t>
      </w:r>
    </w:p>
    <w:p w:rsidRPr="008A69BB" w:rsidR="00B24C6F" w:rsidP="5D42144B" w:rsidRDefault="00FD48AA" w14:paraId="52F850D9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lĩnh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trị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đầu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tiên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lĩnh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giải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phóng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đúng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đắn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tạo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theo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con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đường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Hồ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Chí Minh,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phù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hợp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xu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thế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phát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triển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thời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đại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mới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đáp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ứng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yêu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cầu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khách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quan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lịch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sử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nhuần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nhuyễn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quan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điểm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giai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cấp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thấm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đượm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thần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vì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độc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lập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tự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do,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tiến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hành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tư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sản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quyền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ruộng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đất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để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tới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xã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cộng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sản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tư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tưởng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cốt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lõi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lĩnh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này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FD48AA" w:rsidP="5D42144B" w:rsidRDefault="00FD48AA" w14:paraId="1B428560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Nhờ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sự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thống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nhất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về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tổ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chức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lĩnh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trị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đúng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đắn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ngay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từ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đời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đã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tụ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lực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lượng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sức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giai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cấp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công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Việt Nam.  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Đó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đặc</w:t>
      </w:r>
      <w:r w:rsidRPr="5D42144B" w:rsidR="00B24C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điểm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đồng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thời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 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ưu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 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điểm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làm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 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trở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thành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lực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lượng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lãnh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đạo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duy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nhất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Việt Nam,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sớm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thừa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nhận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đội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tiền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phong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mình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tiêu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biểu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lợi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ích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danh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dự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lương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tâm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trí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tuệ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 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FD48A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B24C6F" w:rsidP="5D42144B" w:rsidRDefault="00B24C6F" w14:paraId="620386F8" w14:textId="7D653D64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6"/>
          <w:szCs w:val="26"/>
        </w:rPr>
      </w:pPr>
      <w:r w:rsidRPr="5D42144B" w:rsidR="00B24C6F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c. </w:t>
      </w:r>
      <w:r w:rsidRPr="5D42144B" w:rsidR="00F42313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Điểm</w:t>
      </w:r>
      <w:r w:rsidRPr="5D42144B" w:rsidR="00F42313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khác</w:t>
      </w:r>
      <w:r w:rsidRPr="5D42144B" w:rsidR="00F42313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của</w:t>
      </w:r>
      <w:r w:rsidRPr="5D42144B" w:rsidR="00F42313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B94AB9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Luậ</w:t>
      </w:r>
      <w:r w:rsidRPr="5D42144B" w:rsidR="00B6681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n </w:t>
      </w:r>
      <w:r w:rsidRPr="5D42144B" w:rsidR="00B6681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cương</w:t>
      </w:r>
      <w:r w:rsidRPr="5D42144B" w:rsidR="00B6681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B6681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tháng</w:t>
      </w:r>
      <w:r w:rsidRPr="5D42144B" w:rsidR="00B6681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10/1930</w:t>
      </w:r>
      <w:r w:rsidRPr="5D42144B" w:rsidR="00F42313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so </w:t>
      </w:r>
      <w:r w:rsidRPr="5D42144B" w:rsidR="00F42313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với</w:t>
      </w:r>
      <w:r w:rsidRPr="5D42144B" w:rsidR="00F42313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CLCTĐT.</w:t>
      </w:r>
    </w:p>
    <w:p w:rsidRPr="008A69BB" w:rsidR="00DB1FF3" w:rsidP="5D42144B" w:rsidRDefault="00F42313" w14:paraId="6909CC2F" w14:textId="1A9F3782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Tháng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4/1930,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đồng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Trần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Phú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từ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L</w:t>
      </w:r>
      <w:r w:rsidRPr="5D42144B" w:rsidR="00AD0C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iên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</w:t>
      </w:r>
      <w:r w:rsidRPr="5D42144B" w:rsidR="00AD0C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ô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về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hoạt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động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được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bầu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vào</w:t>
      </w:r>
      <w:r w:rsidRPr="5D42144B" w:rsidR="00F4231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BCHT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W.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Tháng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10/1930,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</w:t>
      </w:r>
      <w:r w:rsidRPr="5D42144B" w:rsidR="00E53F9E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rần</w:t>
      </w:r>
      <w:r w:rsidRPr="5D42144B" w:rsidR="00E53F9E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</w:t>
      </w:r>
      <w:r w:rsidRPr="5D42144B" w:rsidR="00E53F9E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hú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triệu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tập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TƯ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lần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thứ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nhất</w:t>
      </w:r>
      <w:r w:rsidRPr="5D42144B" w:rsidR="00AD0C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(</w:t>
      </w:r>
      <w:r w:rsidRPr="5D42144B" w:rsidR="00AD0C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tại</w:t>
      </w:r>
      <w:r w:rsidRPr="5D42144B" w:rsidR="00AD0C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TQ)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thông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qua Luận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cương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trị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DB1FF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</w:t>
      </w:r>
    </w:p>
    <w:p w:rsidRPr="008A69BB" w:rsidR="00697899" w:rsidP="5D42144B" w:rsidRDefault="00697899" w14:paraId="3C5DC2CB" w14:textId="064AA5B5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i w:val="1"/>
          <w:iCs w:val="1"/>
          <w:color w:val="000000"/>
          <w:sz w:val="26"/>
          <w:szCs w:val="26"/>
        </w:rPr>
      </w:pP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Luận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cương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trị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tháng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10/1930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đã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xác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định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nhiều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vấn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đề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cơ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bản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về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lược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69789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Nội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dung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Luận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cương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cơ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bản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thống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nhất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nội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dung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được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thông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qua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tại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thành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lập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tháng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2/1930. </w:t>
      </w:r>
      <w:r w:rsidRPr="5D42144B" w:rsidR="00871165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Tuy </w:t>
      </w:r>
      <w:r w:rsidRPr="5D42144B" w:rsidR="00871165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nhiên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Lu</w:t>
      </w:r>
      <w:r w:rsidRPr="5D42144B" w:rsidR="00795DAD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ậ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n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cương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đã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không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nêu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rõ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mâu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thuẫn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chủ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yếu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của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xã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hội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Việt Nam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thuộc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địa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,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không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nhấn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mạnh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nhiệm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vụ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giải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phóng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dân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tộc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mà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nặng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về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đấu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tranh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giai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cấp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và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cách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mạng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ruộng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đất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;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không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đề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ra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được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một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chiến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lược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liên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minh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dân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tộc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và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giai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cấp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rộng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rãi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trong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cuộc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đấu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tranh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chống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đế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quốc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xâm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lược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và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tay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sai</w:t>
      </w:r>
      <w:r w:rsidRPr="5D42144B" w:rsidR="0087116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.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Những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điểm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khác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này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chính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là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những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hạn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chế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của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luận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cương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so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với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cương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lĩnh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,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trong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quá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trình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lãnh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đạo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Đảng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nhận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thức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và</w:t>
      </w:r>
      <w:r w:rsidRPr="5D42144B" w:rsidR="40666781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54E2CD5A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đã</w:t>
      </w:r>
      <w:r w:rsidRPr="5D42144B" w:rsidR="54E2CD5A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54E2CD5A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sửa</w:t>
      </w:r>
      <w:r w:rsidRPr="5D42144B" w:rsidR="54E2CD5A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54E2CD5A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chữa</w:t>
      </w:r>
      <w:r w:rsidRPr="5D42144B" w:rsidR="54E2CD5A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.</w:t>
      </w:r>
    </w:p>
    <w:p w:rsidRPr="008A69BB" w:rsidR="00871165" w:rsidP="5D42144B" w:rsidRDefault="00871165" w14:paraId="7406B265" w14:textId="4EFE705F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871165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Nguyên </w:t>
      </w:r>
      <w:r w:rsidRPr="5D42144B" w:rsidR="00871165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nhân</w:t>
      </w:r>
      <w:r w:rsidRPr="5D42144B" w:rsidR="00871165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của</w:t>
      </w:r>
      <w:r w:rsidRPr="5D42144B" w:rsidR="00871165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những</w:t>
      </w:r>
      <w:r w:rsidRPr="5D42144B" w:rsidR="00871165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hạn</w:t>
      </w:r>
      <w:r w:rsidRPr="5D42144B" w:rsidR="00871165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chế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đó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do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nhận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thức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chưa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đầy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đủ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về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thực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tiễn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thuộc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địa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chịu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ảnh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hưởng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tư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tưởng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7116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tả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khuynh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nhấn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mạnh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chiều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đấu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tranh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giai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cấp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đang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tồn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tại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trong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Quốc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tế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cộng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sản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số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cộng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sản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trong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thời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gian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đó</w:t>
      </w:r>
      <w:r w:rsidRPr="5D42144B" w:rsidR="007C3569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</w:t>
      </w:r>
    </w:p>
    <w:p w:rsidRPr="008A69BB" w:rsidR="00DC5BAD" w:rsidP="5D42144B" w:rsidRDefault="008C75BF" w14:paraId="1229D005" w14:textId="7F792543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Những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điểm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khác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này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hạn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chế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luận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cương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so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cưỡng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lĩn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trong</w:t>
      </w:r>
      <w:r w:rsidRPr="5D42144B" w:rsidR="008C75B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</w:p>
    <w:p w:rsidRPr="008A69BB" w:rsidR="00B66810" w:rsidP="5D42144B" w:rsidRDefault="00B66810" w14:paraId="3FF6C5ED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b w:val="1"/>
          <w:bCs w:val="1"/>
          <w:color w:val="000000"/>
          <w:sz w:val="26"/>
          <w:szCs w:val="26"/>
        </w:rPr>
      </w:pP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Câu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3.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Hoàn 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cảnh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lịch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sử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, 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nội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dung 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cơ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bản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và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ý 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nghĩa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Hội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nghị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Trung 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ương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8 (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tháng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5/1941) 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của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Đả</w:t>
      </w:r>
      <w:r w:rsidRPr="5D42144B" w:rsidR="00117A3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ng</w:t>
      </w:r>
      <w:r w:rsidRPr="5D42144B" w:rsidR="00117A3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117A3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Cộng</w:t>
      </w:r>
      <w:r w:rsidRPr="5D42144B" w:rsidR="00117A3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117A3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sản</w:t>
      </w:r>
      <w:r w:rsidRPr="5D42144B" w:rsidR="00117A3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Đông Dương</w:t>
      </w:r>
      <w:r w:rsidRPr="5D42144B" w:rsidR="00B6681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?</w:t>
      </w:r>
    </w:p>
    <w:p w:rsidRPr="008A69BB" w:rsidR="00DD69C0" w:rsidP="5D42144B" w:rsidRDefault="00DD69C0" w14:paraId="7913EB0A" w14:textId="7777777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6"/>
          <w:szCs w:val="26"/>
        </w:rPr>
      </w:pPr>
      <w:r w:rsidRPr="5D42144B" w:rsidR="00DD69C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Hoàn </w:t>
      </w:r>
      <w:r w:rsidRPr="5D42144B" w:rsidR="00DD69C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cảnh</w:t>
      </w:r>
      <w:r w:rsidRPr="5D42144B" w:rsidR="00DD69C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lịch</w:t>
      </w:r>
      <w:r w:rsidRPr="5D42144B" w:rsidR="00DD69C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sử</w:t>
      </w:r>
    </w:p>
    <w:p w:rsidRPr="008A69BB" w:rsidR="00DD69C0" w:rsidP="5D42144B" w:rsidRDefault="00DD69C0" w14:paraId="0C2CC596" w14:textId="68D64783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b w:val="1"/>
          <w:bCs w:val="1"/>
          <w:color w:val="000000"/>
          <w:sz w:val="26"/>
          <w:szCs w:val="26"/>
        </w:rPr>
      </w:pP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Năm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1939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tranh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thế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giới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lần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thứ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II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bùng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nổ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Pháp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tham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thi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hành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sách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tổng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động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viên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thời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ở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bóc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lột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nhân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trong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thuộc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địa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sách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này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đảy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mâu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thuẫn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giữa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nhân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ĐD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Pháp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hết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sức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gay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gắt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…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CSĐD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đã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họp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HNTƯ 6(19</w:t>
      </w:r>
      <w:r w:rsidRPr="5D42144B" w:rsidR="00E53F9E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39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), VII</w:t>
      </w:r>
      <w:r w:rsidRPr="5D42144B" w:rsidR="00795DAD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(1940)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chuyển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hướng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lược</w:t>
      </w: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CM…</w:t>
      </w:r>
    </w:p>
    <w:p w:rsidRPr="008A69BB" w:rsidR="00472D7C" w:rsidP="5D42144B" w:rsidRDefault="00DD69C0" w14:paraId="2CA4D526" w14:textId="2A80F1D8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DD69C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Ngày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28/01/1941,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sau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30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năm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bôn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tìm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đường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cứu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601FB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ãnh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tụ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Nguyễn Ái Quốc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đã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trở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về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để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trực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tiếp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lãnh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đạo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Việt Nam.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Từ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ngày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 10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đến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ngày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19/5/1941,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Người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triệu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tập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trì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lần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thứ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8 Ban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Chấp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hành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Trung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ương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ở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lán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Khuổi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Nặm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Pác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Bó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(Hà Quảng, Cao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Bằng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). Tham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có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đồng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Trường Chinh, Hoàng Văn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Thụ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Phùng Chí Kiên, Hoàng Quốc Việt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cùng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số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đại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biểu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Xứ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ủy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Bắc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Kỳ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Trung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Kỳ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đại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biểu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tổ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chức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hoạt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động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ở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ngoài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Đồng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Trường Chinh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bầu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làm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Tổng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Bí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thư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</w:t>
      </w:r>
    </w:p>
    <w:p w:rsidRPr="008A69BB" w:rsidR="00DD69C0" w:rsidP="5D42144B" w:rsidRDefault="00DD69C0" w14:paraId="4A91DB7C" w14:textId="7777777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6"/>
          <w:szCs w:val="26"/>
        </w:rPr>
      </w:pPr>
      <w:r w:rsidRPr="5D42144B" w:rsidR="00DD69C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Nội</w:t>
      </w:r>
      <w:r w:rsidRPr="5D42144B" w:rsidR="00DD69C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dung</w:t>
      </w:r>
    </w:p>
    <w:p w:rsidRPr="008A69BB" w:rsidR="000240B8" w:rsidP="5D42144B" w:rsidRDefault="00472D7C" w14:paraId="589E053A" w14:textId="77777777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Xét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về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tính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chất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mô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Trung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ương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lần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thứ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8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như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Đại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toàn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 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quyết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Trung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ương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đã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vạch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những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lược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căn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bản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con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đường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Việt Nam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những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nội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dung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quan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trọng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6822F0" w:rsidP="5D42144B" w:rsidRDefault="006822F0" w14:paraId="413B7277" w14:textId="40CC1D40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6822F0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Thứ</w:t>
      </w:r>
      <w:r w:rsidRPr="5D42144B" w:rsidR="006822F0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nhất</w:t>
      </w:r>
      <w:r w:rsidRPr="5D42144B" w:rsidR="006822F0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,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nhấn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mạnh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mâu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thuẫn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yếu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đòi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hỏi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phải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được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giải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quyết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cấp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bách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mâu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thuẫn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giữa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Việt Nam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đế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phát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xít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Pháp – Nhật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bởi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vì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dưới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hai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tầng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áp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bức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Nhật – Pháp,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quyền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lợi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tất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cả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giai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cấp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bị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cướp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giật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vận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nguy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vọng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không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lúc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nào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bằng</w:t>
      </w:r>
      <w:r w:rsidRPr="5D42144B" w:rsidR="006822F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5D235A" w:rsidP="5D42144B" w:rsidRDefault="005D235A" w14:paraId="20A30464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5D235A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Thứ</w:t>
      </w:r>
      <w:r w:rsidRPr="5D42144B" w:rsidR="005D235A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hai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khẳng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định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dứt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khoát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trương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phải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thay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đổi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lược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đặt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nhiệm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vụ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giải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phóng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lên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hàng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đầu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tạm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gác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nhiệm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vụ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ruộng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đất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Để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thực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hiện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nhiệm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vụ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đó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quyết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định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tiếp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tục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tạm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gác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khẩu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hiệu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đánh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đổ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địa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chia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ruộng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đất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cày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thay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bằng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khẩu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hiệu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tịch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thu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ruộng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đất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đế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Việt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gian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chia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cày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5D235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nghèo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chia 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lị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ruộng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đất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công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công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bằng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giảm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tô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giảm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tức</w:t>
      </w:r>
      <w:r w:rsidRPr="5D42144B" w:rsidR="00EC306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273204" w:rsidP="5D42144B" w:rsidRDefault="00273204" w14:paraId="28EC3CE8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273204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Thứ</w:t>
      </w:r>
      <w:r w:rsidRPr="5D42144B" w:rsidR="00273204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ba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trương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giải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quyết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vấn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đề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trong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khuôn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khổ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từng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ở Đông Dương,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thi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hành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sách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tự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quyết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;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sau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khi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đánh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đuổi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Pháp – Nhật,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trên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cõi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Đông Dương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sẽ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tổ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chức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thành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liên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bang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cộng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hòa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hay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đứng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riêng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tành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lập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gia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tùy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ý.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Từ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quan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điểm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đó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quyết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định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thành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lập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ở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mỗi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Đông Dương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mặt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trận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riêng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thực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hiện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đoàn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kết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từng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đồng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thời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đoàn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kết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ba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chống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kẻ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thù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chung</w:t>
      </w:r>
      <w:r w:rsidRPr="5D42144B" w:rsidR="0027320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624A52" w:rsidP="5D42144B" w:rsidRDefault="00624A52" w14:paraId="09E95C30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624A52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Thứ</w:t>
      </w:r>
      <w:r w:rsidRPr="5D42144B" w:rsidR="00624A52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tư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tập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hợp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rộng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rãi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mọi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lực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lượng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không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phân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biệt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thợ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thuyền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cày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phú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nông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địa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tư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bản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bản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xứ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ai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có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lòng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yêu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thương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nòi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đều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có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thể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cùng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nhau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tham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gia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vào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mặt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trận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Việt Minh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cứu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giành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độc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lập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tự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do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624A52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7A2935" w:rsidP="5D42144B" w:rsidRDefault="007A2935" w14:paraId="588250FD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7A293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Thứ</w:t>
      </w:r>
      <w:r w:rsidRPr="5D42144B" w:rsidR="007A293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năm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trương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sau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khi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thành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công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sẽ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thành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lập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Việt Nam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cộng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hòa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theo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tinh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thần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tân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hình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thức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nhà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chung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cả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toàn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thể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7A293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472D7C" w:rsidP="5D42144B" w:rsidRDefault="00B33D2C" w14:paraId="1A69D28E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B33D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Thứ</w:t>
      </w:r>
      <w:r w:rsidRPr="5D42144B" w:rsidR="00B33D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sáu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xác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định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khởi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nghĩa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vũ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trang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nhiệm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vụ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trung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tâm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nhân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để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khi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thời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cơ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đến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lực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lượng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sẵn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có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ta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có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thể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lãnh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đạo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cuộc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khởi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nghĩa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từng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phần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trong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từng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địa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phương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tiến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tới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tổng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khởi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nghĩa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giành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quyền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trong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toàn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DD69C0" w:rsidP="5D42144B" w:rsidRDefault="00DD69C0" w14:paraId="68BF407D" w14:textId="7777777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6"/>
          <w:szCs w:val="26"/>
        </w:rPr>
      </w:pPr>
      <w:r w:rsidRPr="5D42144B" w:rsidR="00DD69C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Ý </w:t>
      </w:r>
      <w:r w:rsidRPr="5D42144B" w:rsidR="00DD69C0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nghĩa</w:t>
      </w:r>
    </w:p>
    <w:p w:rsidRPr="008A69BB" w:rsidR="00605FBC" w:rsidP="5D42144B" w:rsidRDefault="00B33D2C" w14:paraId="0C19F060" w14:textId="6392C534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B33D2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Trung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ương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lần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thứ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8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sự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thay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đổi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lược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lãnh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tụ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Nguyễn Ái Quốc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Trung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ương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trong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việc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giải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quyết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đúng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đắn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mối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quan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hệ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giữa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nhiệm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vụ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giai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cấp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trong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điều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kiện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cụ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thể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ta,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sự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hoàn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chỉnh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nội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dung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quyết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Trung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ương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lần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thứ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6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7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trước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đó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Sự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thay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đổi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lược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kịp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thời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đầy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tạo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Trung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ương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lần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thứ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8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đáp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ứng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khát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vọng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độc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lập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tự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do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toàn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phù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hợp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bối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cảnh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cụ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thể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Việt Nam,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thực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chất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sự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trở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lại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tư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tưởng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Hồ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Chí Minh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về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con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đường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Việt Nam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đã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nêu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ra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trong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Chánh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Sách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lược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vắn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tắt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từ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đầu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năm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1930. Như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vậy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nghị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Trung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ương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lần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thứ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8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đã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mở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đường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Tháng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Tám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năm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1945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đến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thắng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lợi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hoàn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toàn</w:t>
      </w:r>
      <w:r w:rsidRPr="5D42144B" w:rsidR="00472D7C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ở Việt Nam.</w:t>
      </w:r>
    </w:p>
    <w:p w:rsidRPr="008A69BB" w:rsidR="00A34136" w:rsidP="5D42144B" w:rsidRDefault="00A34136" w14:paraId="10A45654" w14:textId="77777777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Pr="008A69BB" w:rsidR="00605FBC" w:rsidP="5D42144B" w:rsidRDefault="002F4FB8" w14:paraId="5A275B1B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</w:pP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Câu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4: Hoàn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cảnh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lịch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sử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,</w:t>
      </w:r>
      <w:r w:rsidRPr="5D42144B" w:rsidR="00DD69C0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nội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dung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và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ý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nghĩa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6B3235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Chỉ</w:t>
      </w:r>
      <w:r w:rsidRPr="5D42144B" w:rsidR="006B3235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6B3235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thị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"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Kháng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chiến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‒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Kiến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quốc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”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ngày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25/11/1945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của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Đảng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D0500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CSĐD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?</w:t>
      </w:r>
    </w:p>
    <w:p w:rsidRPr="008A69BB" w:rsidR="00605FBC" w:rsidP="5D42144B" w:rsidRDefault="002F4FB8" w14:paraId="32DEF88C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</w:pP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a, Hoàn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cảnh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lịch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sử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Việt Nam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sau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CM T8/1945</w:t>
      </w:r>
    </w:p>
    <w:p w:rsidRPr="008A69BB" w:rsidR="00EA5BE5" w:rsidP="5D42144B" w:rsidRDefault="00EA5BE5" w14:paraId="3EDE9CF8" w14:textId="77777777">
      <w:pPr>
        <w:pStyle w:val="ListParagraph"/>
        <w:numPr>
          <w:ilvl w:val="0"/>
          <w:numId w:val="11"/>
        </w:numPr>
        <w:spacing w:before="100" w:beforeAutospacing="on" w:after="120" w:line="259" w:lineRule="auto"/>
        <w:ind w:right="-144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Thuận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lợi</w:t>
      </w:r>
    </w:p>
    <w:p w:rsidRPr="008A69BB" w:rsidR="00EA5BE5" w:rsidP="5D42144B" w:rsidRDefault="00EA5BE5" w14:paraId="7D38BEB1" w14:textId="77777777">
      <w:pPr>
        <w:pStyle w:val="ListParagraph"/>
        <w:numPr>
          <w:ilvl w:val="0"/>
          <w:numId w:val="10"/>
        </w:numPr>
        <w:spacing w:before="100" w:beforeAutospacing="on" w:after="120" w:line="259" w:lineRule="auto"/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>Nhân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dân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VN </w:t>
      </w:r>
      <w:r w:rsidRPr="5D42144B" w:rsidR="00EA5BE5">
        <w:rPr>
          <w:rFonts w:ascii="Times New Roman" w:hAnsi="Times New Roman" w:cs="Times New Roman"/>
          <w:sz w:val="26"/>
          <w:szCs w:val="26"/>
        </w:rPr>
        <w:t>giành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được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chính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quyền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cm, </w:t>
      </w:r>
      <w:r w:rsidRPr="5D42144B" w:rsidR="00EA5BE5">
        <w:rPr>
          <w:rFonts w:ascii="Times New Roman" w:hAnsi="Times New Roman" w:cs="Times New Roman"/>
          <w:sz w:val="26"/>
          <w:szCs w:val="26"/>
        </w:rPr>
        <w:t>Đảng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CS </w:t>
      </w:r>
      <w:r w:rsidRPr="5D42144B" w:rsidR="00EA5BE5">
        <w:rPr>
          <w:rFonts w:ascii="Times New Roman" w:hAnsi="Times New Roman" w:cs="Times New Roman"/>
          <w:sz w:val="26"/>
          <w:szCs w:val="26"/>
        </w:rPr>
        <w:t>trở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thành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đảng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nắm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chính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quyền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trên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cả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nước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(</w:t>
      </w:r>
      <w:r w:rsidRPr="5D42144B" w:rsidR="00EA5BE5">
        <w:rPr>
          <w:rFonts w:ascii="Times New Roman" w:hAnsi="Times New Roman" w:cs="Times New Roman"/>
          <w:sz w:val="26"/>
          <w:szCs w:val="26"/>
        </w:rPr>
        <w:t>đây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là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thuận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lợi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lớn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nhất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mang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tính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quyết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định</w:t>
      </w:r>
      <w:r w:rsidRPr="5D42144B" w:rsidR="00EA5BE5">
        <w:rPr>
          <w:rFonts w:ascii="Times New Roman" w:hAnsi="Times New Roman" w:cs="Times New Roman"/>
          <w:sz w:val="26"/>
          <w:szCs w:val="26"/>
        </w:rPr>
        <w:t>).</w:t>
      </w:r>
    </w:p>
    <w:p w:rsidRPr="008A69BB" w:rsidR="00EA5BE5" w:rsidP="5D42144B" w:rsidRDefault="00EA5BE5" w14:paraId="04F87C06" w14:textId="77777777">
      <w:pPr>
        <w:pStyle w:val="ListParagraph"/>
        <w:numPr>
          <w:ilvl w:val="0"/>
          <w:numId w:val="10"/>
        </w:numPr>
        <w:spacing w:before="100" w:beforeAutospacing="on" w:after="120" w:line="259" w:lineRule="auto"/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>Nhân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dân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VN </w:t>
      </w:r>
      <w:r w:rsidRPr="5D42144B" w:rsidR="00EA5BE5">
        <w:rPr>
          <w:rFonts w:ascii="Times New Roman" w:hAnsi="Times New Roman" w:cs="Times New Roman"/>
          <w:sz w:val="26"/>
          <w:szCs w:val="26"/>
        </w:rPr>
        <w:t>đoàn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kết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tin </w:t>
      </w:r>
      <w:r w:rsidRPr="5D42144B" w:rsidR="00EA5BE5">
        <w:rPr>
          <w:rFonts w:ascii="Times New Roman" w:hAnsi="Times New Roman" w:cs="Times New Roman"/>
          <w:sz w:val="26"/>
          <w:szCs w:val="26"/>
        </w:rPr>
        <w:t>tưởng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vào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sự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lãnh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đạo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của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Đảng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và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Chủ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tịch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HCM.</w:t>
      </w:r>
    </w:p>
    <w:p w:rsidRPr="008A69BB" w:rsidR="00EA5BE5" w:rsidP="5D42144B" w:rsidRDefault="00EA5BE5" w14:paraId="4BBA9F10" w14:textId="30567642">
      <w:pPr>
        <w:pStyle w:val="ListParagraph"/>
        <w:numPr>
          <w:ilvl w:val="0"/>
          <w:numId w:val="10"/>
        </w:numPr>
        <w:spacing w:before="100" w:beforeAutospacing="on" w:after="120" w:line="259" w:lineRule="auto"/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Sau </w:t>
      </w:r>
      <w:r w:rsidRPr="5D42144B" w:rsidR="00EA5BE5">
        <w:rPr>
          <w:rFonts w:ascii="Times New Roman" w:hAnsi="Times New Roman" w:cs="Times New Roman"/>
          <w:sz w:val="26"/>
          <w:szCs w:val="26"/>
        </w:rPr>
        <w:t>Thế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chiến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thứ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hai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phong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trào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giải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phóng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dân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tộc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phong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trào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lên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CNXH, </w:t>
      </w:r>
      <w:r w:rsidRPr="5D42144B" w:rsidR="00EA5BE5">
        <w:rPr>
          <w:rFonts w:ascii="Times New Roman" w:hAnsi="Times New Roman" w:cs="Times New Roman"/>
          <w:sz w:val="26"/>
          <w:szCs w:val="26"/>
        </w:rPr>
        <w:t>phong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trào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vì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hòa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bình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tiến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bộ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trên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thế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giới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phát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triển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mạnh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tạo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thành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những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làn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sóng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cách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mạng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tấn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công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chủ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nghĩa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đế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quốc</w:t>
      </w:r>
      <w:r w:rsidRPr="5D42144B" w:rsidR="00EA5BE5">
        <w:rPr>
          <w:rFonts w:ascii="Times New Roman" w:hAnsi="Times New Roman" w:cs="Times New Roman"/>
          <w:sz w:val="26"/>
          <w:szCs w:val="26"/>
        </w:rPr>
        <w:t>.</w:t>
      </w:r>
    </w:p>
    <w:p w:rsidRPr="008A69BB" w:rsidR="00EA5BE5" w:rsidP="5D42144B" w:rsidRDefault="00EA5BE5" w14:paraId="5174FB15" w14:textId="77777777">
      <w:pPr>
        <w:pStyle w:val="ListParagraph"/>
        <w:numPr>
          <w:ilvl w:val="0"/>
          <w:numId w:val="11"/>
        </w:numPr>
        <w:spacing w:before="100" w:beforeAutospacing="on" w:after="120" w:line="259" w:lineRule="auto"/>
        <w:ind w:right="-144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Khó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khăn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:</w:t>
      </w:r>
    </w:p>
    <w:p w:rsidRPr="008A69BB" w:rsidR="00EA5BE5" w:rsidP="5D42144B" w:rsidRDefault="00EA5BE5" w14:paraId="0FD13F68" w14:textId="77777777">
      <w:pPr>
        <w:pStyle w:val="ListParagraph"/>
        <w:numPr>
          <w:ilvl w:val="0"/>
          <w:numId w:val="10"/>
        </w:numPr>
        <w:spacing w:before="100" w:beforeAutospacing="on" w:after="120" w:line="259" w:lineRule="auto"/>
        <w:ind w:right="-144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Ngoại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xâm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nội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phản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tập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trung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chống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phá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Cqcm</w:t>
      </w:r>
    </w:p>
    <w:p w:rsidRPr="008A69BB" w:rsidR="00EA5BE5" w:rsidP="5D42144B" w:rsidRDefault="00EA5BE5" w14:paraId="697A2609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+ Ở </w:t>
      </w:r>
      <w:r w:rsidRPr="5D42144B" w:rsidR="00EA5BE5">
        <w:rPr>
          <w:rFonts w:ascii="Times New Roman" w:hAnsi="Times New Roman" w:cs="Times New Roman"/>
          <w:sz w:val="26"/>
          <w:szCs w:val="26"/>
        </w:rPr>
        <w:t>miền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Bắc, 20 </w:t>
      </w:r>
      <w:r w:rsidRPr="5D42144B" w:rsidR="00EA5BE5">
        <w:rPr>
          <w:rFonts w:ascii="Times New Roman" w:hAnsi="Times New Roman" w:cs="Times New Roman"/>
          <w:sz w:val="26"/>
          <w:szCs w:val="26"/>
        </w:rPr>
        <w:t>vạn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Tưởng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kéo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vào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VN </w:t>
      </w:r>
      <w:r w:rsidRPr="5D42144B" w:rsidR="00EA5BE5">
        <w:rPr>
          <w:rFonts w:ascii="Times New Roman" w:hAnsi="Times New Roman" w:cs="Times New Roman"/>
          <w:sz w:val="26"/>
          <w:szCs w:val="26"/>
        </w:rPr>
        <w:t>dưới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danh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nghĩa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Đồng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Minh </w:t>
      </w:r>
      <w:r w:rsidRPr="5D42144B" w:rsidR="00EA5BE5">
        <w:rPr>
          <w:rFonts w:ascii="Times New Roman" w:hAnsi="Times New Roman" w:cs="Times New Roman"/>
          <w:sz w:val="26"/>
          <w:szCs w:val="26"/>
        </w:rPr>
        <w:t>giải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giáp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vũ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khí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Nhật, </w:t>
      </w:r>
      <w:r w:rsidRPr="5D42144B" w:rsidR="00EA5BE5">
        <w:rPr>
          <w:rFonts w:ascii="Times New Roman" w:hAnsi="Times New Roman" w:cs="Times New Roman"/>
          <w:sz w:val="26"/>
          <w:szCs w:val="26"/>
        </w:rPr>
        <w:t>nhưng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thực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chất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muốn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lật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đổ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chính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quyền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cách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mạng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VN, </w:t>
      </w:r>
      <w:r w:rsidRPr="5D42144B" w:rsidR="00EA5BE5">
        <w:rPr>
          <w:rFonts w:ascii="Times New Roman" w:hAnsi="Times New Roman" w:cs="Times New Roman"/>
          <w:sz w:val="26"/>
          <w:szCs w:val="26"/>
        </w:rPr>
        <w:t>thành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lập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chính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quyền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tay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sai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Tưởng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. Theo </w:t>
      </w:r>
      <w:r w:rsidRPr="5D42144B" w:rsidR="00EA5BE5">
        <w:rPr>
          <w:rFonts w:ascii="Times New Roman" w:hAnsi="Times New Roman" w:cs="Times New Roman"/>
          <w:sz w:val="26"/>
          <w:szCs w:val="26"/>
        </w:rPr>
        <w:t>chân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Tưởng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là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hai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tổ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chức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phản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động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người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Việt </w:t>
      </w:r>
      <w:r w:rsidRPr="5D42144B" w:rsidR="00EA5BE5">
        <w:rPr>
          <w:rFonts w:ascii="Times New Roman" w:hAnsi="Times New Roman" w:cs="Times New Roman"/>
          <w:sz w:val="26"/>
          <w:szCs w:val="26"/>
        </w:rPr>
        <w:t>là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Việt Quốc, Việt </w:t>
      </w:r>
      <w:r w:rsidRPr="5D42144B" w:rsidR="00EA5BE5">
        <w:rPr>
          <w:rFonts w:ascii="Times New Roman" w:hAnsi="Times New Roman" w:cs="Times New Roman"/>
          <w:sz w:val="26"/>
          <w:szCs w:val="26"/>
        </w:rPr>
        <w:t>Cách</w:t>
      </w:r>
      <w:r w:rsidRPr="5D42144B" w:rsidR="00EA5BE5">
        <w:rPr>
          <w:rFonts w:ascii="Times New Roman" w:hAnsi="Times New Roman" w:cs="Times New Roman"/>
          <w:sz w:val="26"/>
          <w:szCs w:val="26"/>
        </w:rPr>
        <w:t>.</w:t>
      </w:r>
    </w:p>
    <w:p w:rsidRPr="008A69BB" w:rsidR="00EA5BE5" w:rsidP="5D42144B" w:rsidRDefault="00EA5BE5" w14:paraId="0E121C63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+ Ở Mn,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Anh </w:t>
      </w:r>
      <w:r w:rsidRPr="5D42144B" w:rsidR="00EA5BE5">
        <w:rPr>
          <w:rFonts w:ascii="Times New Roman" w:hAnsi="Times New Roman" w:cs="Times New Roman"/>
          <w:sz w:val="26"/>
          <w:szCs w:val="26"/>
        </w:rPr>
        <w:t>cũng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với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tư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cách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Đồng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Minh </w:t>
      </w:r>
      <w:r w:rsidRPr="5D42144B" w:rsidR="00EA5BE5">
        <w:rPr>
          <w:rFonts w:ascii="Times New Roman" w:hAnsi="Times New Roman" w:cs="Times New Roman"/>
          <w:sz w:val="26"/>
          <w:szCs w:val="26"/>
        </w:rPr>
        <w:t>vào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giải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giáp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vũ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khí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Nhật,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Anh </w:t>
      </w:r>
      <w:r w:rsidRPr="5D42144B" w:rsidR="00EA5BE5">
        <w:rPr>
          <w:rFonts w:ascii="Times New Roman" w:hAnsi="Times New Roman" w:cs="Times New Roman"/>
          <w:sz w:val="26"/>
          <w:szCs w:val="26"/>
        </w:rPr>
        <w:t>đã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hỗ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trợ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Pháp quay </w:t>
      </w:r>
      <w:r w:rsidRPr="5D42144B" w:rsidR="00EA5BE5">
        <w:rPr>
          <w:rFonts w:ascii="Times New Roman" w:hAnsi="Times New Roman" w:cs="Times New Roman"/>
          <w:sz w:val="26"/>
          <w:szCs w:val="26"/>
        </w:rPr>
        <w:t>lại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xâm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lược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VN </w:t>
      </w:r>
      <w:r w:rsidRPr="5D42144B" w:rsidR="00EA5BE5">
        <w:rPr>
          <w:rFonts w:ascii="Times New Roman" w:hAnsi="Times New Roman" w:cs="Times New Roman"/>
          <w:sz w:val="26"/>
          <w:szCs w:val="26"/>
        </w:rPr>
        <w:t>lần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thứ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hai</w:t>
      </w:r>
      <w:r w:rsidRPr="5D42144B" w:rsidR="00EA5BE5">
        <w:rPr>
          <w:rFonts w:ascii="Times New Roman" w:hAnsi="Times New Roman" w:cs="Times New Roman"/>
          <w:sz w:val="26"/>
          <w:szCs w:val="26"/>
        </w:rPr>
        <w:t>.</w:t>
      </w:r>
    </w:p>
    <w:p w:rsidRPr="008A69BB" w:rsidR="00EA5BE5" w:rsidP="5D42144B" w:rsidRDefault="00EA5BE5" w14:paraId="67D7B1C4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+ </w:t>
      </w:r>
      <w:r w:rsidRPr="5D42144B" w:rsidR="00EA5BE5">
        <w:rPr>
          <w:rFonts w:ascii="Times New Roman" w:hAnsi="Times New Roman" w:cs="Times New Roman"/>
          <w:sz w:val="26"/>
          <w:szCs w:val="26"/>
        </w:rPr>
        <w:t>Trên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lãnh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thổ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Việt Nam </w:t>
      </w:r>
      <w:r w:rsidRPr="5D42144B" w:rsidR="00EA5BE5">
        <w:rPr>
          <w:rFonts w:ascii="Times New Roman" w:hAnsi="Times New Roman" w:cs="Times New Roman"/>
          <w:sz w:val="26"/>
          <w:szCs w:val="26"/>
        </w:rPr>
        <w:t>còn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hơn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6 </w:t>
      </w:r>
      <w:r w:rsidRPr="5D42144B" w:rsidR="00EA5BE5">
        <w:rPr>
          <w:rFonts w:ascii="Times New Roman" w:hAnsi="Times New Roman" w:cs="Times New Roman"/>
          <w:sz w:val="26"/>
          <w:szCs w:val="26"/>
        </w:rPr>
        <w:t>vạn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Nhật, </w:t>
      </w:r>
      <w:r w:rsidRPr="5D42144B" w:rsidR="00EA5BE5">
        <w:rPr>
          <w:rFonts w:ascii="Times New Roman" w:hAnsi="Times New Roman" w:cs="Times New Roman"/>
          <w:sz w:val="26"/>
          <w:szCs w:val="26"/>
        </w:rPr>
        <w:t>một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bộ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phận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Nhật ở </w:t>
      </w:r>
      <w:r w:rsidRPr="5D42144B" w:rsidR="00EA5BE5">
        <w:rPr>
          <w:rFonts w:ascii="Times New Roman" w:hAnsi="Times New Roman" w:cs="Times New Roman"/>
          <w:sz w:val="26"/>
          <w:szCs w:val="26"/>
        </w:rPr>
        <w:t>miền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Nam </w:t>
      </w:r>
      <w:r w:rsidRPr="5D42144B" w:rsidR="00EA5BE5">
        <w:rPr>
          <w:rFonts w:ascii="Times New Roman" w:hAnsi="Times New Roman" w:cs="Times New Roman"/>
          <w:sz w:val="26"/>
          <w:szCs w:val="26"/>
        </w:rPr>
        <w:t>được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Anh </w:t>
      </w:r>
      <w:r w:rsidRPr="5D42144B" w:rsidR="00EA5BE5">
        <w:rPr>
          <w:rFonts w:ascii="Times New Roman" w:hAnsi="Times New Roman" w:cs="Times New Roman"/>
          <w:sz w:val="26"/>
          <w:szCs w:val="26"/>
        </w:rPr>
        <w:t>sử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dụng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chống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phá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cách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mạng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miền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Nam, </w:t>
      </w:r>
      <w:r w:rsidRPr="5D42144B" w:rsidR="00EA5BE5">
        <w:rPr>
          <w:rFonts w:ascii="Times New Roman" w:hAnsi="Times New Roman" w:cs="Times New Roman"/>
          <w:sz w:val="26"/>
          <w:szCs w:val="26"/>
        </w:rPr>
        <w:t>hỗ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trợ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Pháp </w:t>
      </w:r>
      <w:r w:rsidRPr="5D42144B" w:rsidR="00EA5BE5">
        <w:rPr>
          <w:rFonts w:ascii="Times New Roman" w:hAnsi="Times New Roman" w:cs="Times New Roman"/>
          <w:sz w:val="26"/>
          <w:szCs w:val="26"/>
        </w:rPr>
        <w:t>xâm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lược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Nam </w:t>
      </w:r>
      <w:r w:rsidRPr="5D42144B" w:rsidR="00EA5BE5">
        <w:rPr>
          <w:rFonts w:ascii="Times New Roman" w:hAnsi="Times New Roman" w:cs="Times New Roman"/>
          <w:sz w:val="26"/>
          <w:szCs w:val="26"/>
        </w:rPr>
        <w:t>Bộ</w:t>
      </w:r>
      <w:r w:rsidRPr="5D42144B" w:rsidR="00EA5BE5">
        <w:rPr>
          <w:rFonts w:ascii="Times New Roman" w:hAnsi="Times New Roman" w:cs="Times New Roman"/>
          <w:sz w:val="26"/>
          <w:szCs w:val="26"/>
        </w:rPr>
        <w:t>.</w:t>
      </w:r>
    </w:p>
    <w:p w:rsidRPr="008A69BB" w:rsidR="00EA5BE5" w:rsidP="5D42144B" w:rsidRDefault="00EA5BE5" w14:paraId="58CBA80F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+ Các </w:t>
      </w:r>
      <w:r w:rsidRPr="5D42144B" w:rsidR="00EA5BE5">
        <w:rPr>
          <w:rFonts w:ascii="Times New Roman" w:hAnsi="Times New Roman" w:cs="Times New Roman"/>
          <w:sz w:val="26"/>
          <w:szCs w:val="26"/>
        </w:rPr>
        <w:t>tổ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chức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phản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động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trong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nước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(</w:t>
      </w:r>
      <w:r w:rsidRPr="5D42144B" w:rsidR="00EA5BE5">
        <w:rPr>
          <w:rFonts w:ascii="Times New Roman" w:hAnsi="Times New Roman" w:cs="Times New Roman"/>
          <w:sz w:val="26"/>
          <w:szCs w:val="26"/>
        </w:rPr>
        <w:t>Đại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Việt, …) </w:t>
      </w:r>
      <w:r w:rsidRPr="5D42144B" w:rsidR="00EA5BE5">
        <w:rPr>
          <w:rFonts w:ascii="Times New Roman" w:hAnsi="Times New Roman" w:cs="Times New Roman"/>
          <w:sz w:val="26"/>
          <w:szCs w:val="26"/>
        </w:rPr>
        <w:t>cũng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dựa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vào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đội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nước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ngoài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nổi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lên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chống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phá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chính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quyền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cách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mạng</w:t>
      </w:r>
      <w:r w:rsidRPr="5D42144B" w:rsidR="00EA5BE5">
        <w:rPr>
          <w:rFonts w:ascii="Times New Roman" w:hAnsi="Times New Roman" w:cs="Times New Roman"/>
          <w:sz w:val="26"/>
          <w:szCs w:val="26"/>
        </w:rPr>
        <w:t>.</w:t>
      </w:r>
    </w:p>
    <w:p w:rsidRPr="008A69BB" w:rsidR="00EA5BE5" w:rsidP="5D42144B" w:rsidRDefault="00EA5BE5" w14:paraId="17FB2AF5" w14:textId="77777777">
      <w:pPr>
        <w:pStyle w:val="ListParagraph"/>
        <w:numPr>
          <w:ilvl w:val="0"/>
          <w:numId w:val="10"/>
        </w:numPr>
        <w:spacing w:before="100" w:beforeAutospacing="on" w:after="120" w:line="259" w:lineRule="auto"/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Thực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lực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mọi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mặt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của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nước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VNDCCH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đang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trong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thời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kỳ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cần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củng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cố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phát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b w:val="1"/>
          <w:bCs w:val="1"/>
          <w:sz w:val="26"/>
          <w:szCs w:val="26"/>
        </w:rPr>
        <w:t>triển</w:t>
      </w:r>
    </w:p>
    <w:p w:rsidRPr="008A69BB" w:rsidR="00EA5BE5" w:rsidP="5D42144B" w:rsidRDefault="00EA5BE5" w14:paraId="19ABB4E0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+ </w:t>
      </w:r>
      <w:r w:rsidRPr="5D42144B" w:rsidR="00EA5BE5">
        <w:rPr>
          <w:rFonts w:ascii="Times New Roman" w:hAnsi="Times New Roman" w:cs="Times New Roman"/>
          <w:sz w:val="26"/>
          <w:szCs w:val="26"/>
        </w:rPr>
        <w:t>Về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chính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trị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: Việt Nam </w:t>
      </w:r>
      <w:r w:rsidRPr="5D42144B" w:rsidR="00EA5BE5">
        <w:rPr>
          <w:rFonts w:ascii="Times New Roman" w:hAnsi="Times New Roman" w:cs="Times New Roman"/>
          <w:sz w:val="26"/>
          <w:szCs w:val="26"/>
        </w:rPr>
        <w:t>chưa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có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Chính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phủ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chính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thức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chưa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có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Quốc </w:t>
      </w:r>
      <w:r w:rsidRPr="5D42144B" w:rsidR="00EA5BE5">
        <w:rPr>
          <w:rFonts w:ascii="Times New Roman" w:hAnsi="Times New Roman" w:cs="Times New Roman"/>
          <w:sz w:val="26"/>
          <w:szCs w:val="26"/>
        </w:rPr>
        <w:t>hội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chưa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có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hiến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pháp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– </w:t>
      </w:r>
      <w:r w:rsidRPr="5D42144B" w:rsidR="00EA5BE5">
        <w:rPr>
          <w:rFonts w:ascii="Times New Roman" w:hAnsi="Times New Roman" w:cs="Times New Roman"/>
          <w:sz w:val="26"/>
          <w:szCs w:val="26"/>
        </w:rPr>
        <w:t>pháp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luật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… </w:t>
      </w:r>
    </w:p>
    <w:p w:rsidRPr="008A69BB" w:rsidR="00EA5BE5" w:rsidP="5D42144B" w:rsidRDefault="00EA5BE5" w14:paraId="6B46ADDE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+ </w:t>
      </w:r>
      <w:r w:rsidRPr="5D42144B" w:rsidR="00EA5BE5">
        <w:rPr>
          <w:rFonts w:ascii="Times New Roman" w:hAnsi="Times New Roman" w:cs="Times New Roman"/>
          <w:sz w:val="26"/>
          <w:szCs w:val="26"/>
        </w:rPr>
        <w:t>Về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sự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: </w:t>
      </w:r>
      <w:r w:rsidRPr="5D42144B" w:rsidR="00EA5BE5">
        <w:rPr>
          <w:rFonts w:ascii="Times New Roman" w:hAnsi="Times New Roman" w:cs="Times New Roman"/>
          <w:sz w:val="26"/>
          <w:szCs w:val="26"/>
        </w:rPr>
        <w:t>lực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lượng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vũ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trang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cách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mạng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non </w:t>
      </w:r>
      <w:r w:rsidRPr="5D42144B" w:rsidR="00EA5BE5">
        <w:rPr>
          <w:rFonts w:ascii="Times New Roman" w:hAnsi="Times New Roman" w:cs="Times New Roman"/>
          <w:sz w:val="26"/>
          <w:szCs w:val="26"/>
        </w:rPr>
        <w:t>trẻ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trang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bị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thô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sơ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thiếu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kinh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nghiệm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chiến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đấu</w:t>
      </w:r>
      <w:r w:rsidRPr="5D42144B" w:rsidR="00EA5BE5">
        <w:rPr>
          <w:rFonts w:ascii="Times New Roman" w:hAnsi="Times New Roman" w:cs="Times New Roman"/>
          <w:sz w:val="26"/>
          <w:szCs w:val="26"/>
        </w:rPr>
        <w:t>,</w:t>
      </w:r>
    </w:p>
    <w:p w:rsidRPr="008A69BB" w:rsidR="00EA5BE5" w:rsidP="5D42144B" w:rsidRDefault="00EA5BE5" w14:paraId="11891C35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+ </w:t>
      </w:r>
      <w:r w:rsidRPr="5D42144B" w:rsidR="00EA5BE5">
        <w:rPr>
          <w:rFonts w:ascii="Times New Roman" w:hAnsi="Times New Roman" w:cs="Times New Roman"/>
          <w:sz w:val="26"/>
          <w:szCs w:val="26"/>
        </w:rPr>
        <w:t>Về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kinh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tế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: </w:t>
      </w:r>
      <w:r w:rsidRPr="5D42144B" w:rsidR="00EA5BE5">
        <w:rPr>
          <w:rFonts w:ascii="Times New Roman" w:hAnsi="Times New Roman" w:cs="Times New Roman"/>
          <w:sz w:val="26"/>
          <w:szCs w:val="26"/>
        </w:rPr>
        <w:t>tiêu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điều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kiệt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quệ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ngân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sách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trống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rỗng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nạn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đói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đầu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năm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chưa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qua, </w:t>
      </w:r>
      <w:r w:rsidRPr="5D42144B" w:rsidR="00EA5BE5">
        <w:rPr>
          <w:rFonts w:ascii="Times New Roman" w:hAnsi="Times New Roman" w:cs="Times New Roman"/>
          <w:sz w:val="26"/>
          <w:szCs w:val="26"/>
        </w:rPr>
        <w:t>nguy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cơ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nạn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đói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mới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ập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đến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do </w:t>
      </w:r>
      <w:r w:rsidRPr="5D42144B" w:rsidR="00EA5BE5">
        <w:rPr>
          <w:rFonts w:ascii="Times New Roman" w:hAnsi="Times New Roman" w:cs="Times New Roman"/>
          <w:sz w:val="26"/>
          <w:szCs w:val="26"/>
        </w:rPr>
        <w:t>lũ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lụt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hán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hạn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kéo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dài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</w:p>
    <w:p w:rsidRPr="008A69BB" w:rsidR="00EA5BE5" w:rsidP="5D42144B" w:rsidRDefault="00EA5BE5" w14:paraId="540BC8C9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+ </w:t>
      </w:r>
      <w:r w:rsidRPr="5D42144B" w:rsidR="00EA5BE5">
        <w:rPr>
          <w:rFonts w:ascii="Times New Roman" w:hAnsi="Times New Roman" w:cs="Times New Roman"/>
          <w:sz w:val="26"/>
          <w:szCs w:val="26"/>
        </w:rPr>
        <w:t>Về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văn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hóa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: </w:t>
      </w:r>
      <w:r w:rsidRPr="5D42144B" w:rsidR="00EA5BE5">
        <w:rPr>
          <w:rFonts w:ascii="Times New Roman" w:hAnsi="Times New Roman" w:cs="Times New Roman"/>
          <w:sz w:val="26"/>
          <w:szCs w:val="26"/>
        </w:rPr>
        <w:t>trình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độ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dân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trí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thấp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hơn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90% </w:t>
      </w:r>
      <w:r w:rsidRPr="5D42144B" w:rsidR="00EA5BE5">
        <w:rPr>
          <w:rFonts w:ascii="Times New Roman" w:hAnsi="Times New Roman" w:cs="Times New Roman"/>
          <w:sz w:val="26"/>
          <w:szCs w:val="26"/>
        </w:rPr>
        <w:t>mù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chữ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tệ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nạn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xã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hội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nhiều</w:t>
      </w:r>
      <w:r w:rsidRPr="5D42144B" w:rsidR="00EA5BE5">
        <w:rPr>
          <w:rFonts w:ascii="Times New Roman" w:hAnsi="Times New Roman" w:cs="Times New Roman"/>
          <w:sz w:val="26"/>
          <w:szCs w:val="26"/>
        </w:rPr>
        <w:t>.</w:t>
      </w:r>
    </w:p>
    <w:p w:rsidRPr="008A69BB" w:rsidR="00EA5BE5" w:rsidP="5D42144B" w:rsidRDefault="00EA5BE5" w14:paraId="6322B550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+ </w:t>
      </w:r>
      <w:r w:rsidRPr="5D42144B" w:rsidR="00EA5BE5">
        <w:rPr>
          <w:rFonts w:ascii="Times New Roman" w:hAnsi="Times New Roman" w:cs="Times New Roman"/>
          <w:sz w:val="26"/>
          <w:szCs w:val="26"/>
        </w:rPr>
        <w:t>Về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ngoại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giao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: Việt Nam </w:t>
      </w:r>
      <w:r w:rsidRPr="5D42144B" w:rsidR="00EA5BE5">
        <w:rPr>
          <w:rFonts w:ascii="Times New Roman" w:hAnsi="Times New Roman" w:cs="Times New Roman"/>
          <w:sz w:val="26"/>
          <w:szCs w:val="26"/>
        </w:rPr>
        <w:t>chưa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được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nước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nào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trên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thế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giới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công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nhận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đặt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quan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hệ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ngoại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giao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; VN </w:t>
      </w:r>
      <w:r w:rsidRPr="5D42144B" w:rsidR="00EA5BE5">
        <w:rPr>
          <w:rFonts w:ascii="Times New Roman" w:hAnsi="Times New Roman" w:cs="Times New Roman"/>
          <w:sz w:val="26"/>
          <w:szCs w:val="26"/>
        </w:rPr>
        <w:t>bị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cô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lập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bao </w:t>
      </w:r>
      <w:r w:rsidRPr="5D42144B" w:rsidR="00EA5BE5">
        <w:rPr>
          <w:rFonts w:ascii="Times New Roman" w:hAnsi="Times New Roman" w:cs="Times New Roman"/>
          <w:sz w:val="26"/>
          <w:szCs w:val="26"/>
        </w:rPr>
        <w:t>vây</w:t>
      </w:r>
      <w:r w:rsidRPr="5D42144B" w:rsidR="00EA5BE5">
        <w:rPr>
          <w:rFonts w:ascii="Times New Roman" w:hAnsi="Times New Roman" w:cs="Times New Roman"/>
          <w:sz w:val="26"/>
          <w:szCs w:val="26"/>
        </w:rPr>
        <w:t>.</w:t>
      </w:r>
    </w:p>
    <w:p w:rsidRPr="008A69BB" w:rsidR="00EA5BE5" w:rsidP="5D42144B" w:rsidRDefault="00EA5BE5" w14:paraId="4592A64A" w14:textId="77777777">
      <w:pPr>
        <w:pStyle w:val="ListParagraph"/>
        <w:spacing w:before="100" w:beforeAutospacing="on" w:after="120"/>
        <w:ind w:left="50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Khó </w:t>
      </w:r>
      <w:r w:rsidRPr="5D42144B" w:rsidR="00EA5BE5">
        <w:rPr>
          <w:rFonts w:ascii="Times New Roman" w:hAnsi="Times New Roman" w:cs="Times New Roman"/>
          <w:sz w:val="26"/>
          <w:szCs w:val="26"/>
        </w:rPr>
        <w:t>khăn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chồng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chất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khó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khăn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đặt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chính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quyền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Cách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mạng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trước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một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tình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thế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hiểm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nghèo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– “</w:t>
      </w:r>
      <w:r w:rsidRPr="5D42144B" w:rsidR="00EA5BE5">
        <w:rPr>
          <w:rFonts w:ascii="Times New Roman" w:hAnsi="Times New Roman" w:cs="Times New Roman"/>
          <w:sz w:val="26"/>
          <w:szCs w:val="26"/>
        </w:rPr>
        <w:t>ngàn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treo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sợi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tóc</w:t>
      </w:r>
      <w:r w:rsidRPr="5D42144B" w:rsidR="00EA5BE5">
        <w:rPr>
          <w:rFonts w:ascii="Times New Roman" w:hAnsi="Times New Roman" w:cs="Times New Roman"/>
          <w:sz w:val="26"/>
          <w:szCs w:val="26"/>
        </w:rPr>
        <w:t>”.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Đảng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Chủ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tịch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HCM </w:t>
      </w:r>
      <w:r w:rsidRPr="5D42144B" w:rsidR="00EA5BE5">
        <w:rPr>
          <w:rFonts w:ascii="Times New Roman" w:hAnsi="Times New Roman" w:cs="Times New Roman"/>
          <w:sz w:val="26"/>
          <w:szCs w:val="26"/>
        </w:rPr>
        <w:t>đã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nhanh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chóng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hoạch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định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đường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lối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cách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mạng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phù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hợp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với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tình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hình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mới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. </w:t>
      </w:r>
      <w:r w:rsidRPr="5D42144B" w:rsidR="00EA5BE5">
        <w:rPr>
          <w:rFonts w:ascii="Times New Roman" w:hAnsi="Times New Roman" w:cs="Times New Roman"/>
          <w:sz w:val="26"/>
          <w:szCs w:val="26"/>
        </w:rPr>
        <w:t>Chỉ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thị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“ </w:t>
      </w:r>
      <w:r w:rsidRPr="5D42144B" w:rsidR="00EA5BE5">
        <w:rPr>
          <w:rFonts w:ascii="Times New Roman" w:hAnsi="Times New Roman" w:cs="Times New Roman"/>
          <w:sz w:val="26"/>
          <w:szCs w:val="26"/>
        </w:rPr>
        <w:t>Kháng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chiến-Kiến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quốc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” </w:t>
      </w:r>
      <w:r w:rsidRPr="5D42144B" w:rsidR="00EA5BE5">
        <w:rPr>
          <w:rFonts w:ascii="Times New Roman" w:hAnsi="Times New Roman" w:cs="Times New Roman"/>
          <w:sz w:val="26"/>
          <w:szCs w:val="26"/>
        </w:rPr>
        <w:t>ngày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25/11/1945 </w:t>
      </w:r>
      <w:r w:rsidRPr="5D42144B" w:rsidR="00EA5BE5">
        <w:rPr>
          <w:rFonts w:ascii="Times New Roman" w:hAnsi="Times New Roman" w:cs="Times New Roman"/>
          <w:sz w:val="26"/>
          <w:szCs w:val="26"/>
        </w:rPr>
        <w:t>của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Đảng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đã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đáp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ứng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được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hoàn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cảnh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trên</w:t>
      </w:r>
      <w:r w:rsidRPr="5D42144B" w:rsidR="00EA5BE5">
        <w:rPr>
          <w:rFonts w:ascii="Times New Roman" w:hAnsi="Times New Roman" w:cs="Times New Roman"/>
          <w:sz w:val="26"/>
          <w:szCs w:val="26"/>
        </w:rPr>
        <w:t>.</w:t>
      </w:r>
    </w:p>
    <w:p w:rsidRPr="008A69BB" w:rsidR="002060A3" w:rsidP="5D42144B" w:rsidRDefault="002060A3" w14:paraId="5507F1D1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</w:pP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b) 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Nội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dung </w:t>
      </w:r>
      <w:r w:rsidRPr="5D42144B" w:rsidR="00D0500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hỉ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thị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“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kháng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chiến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‒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kiến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quốc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”</w:t>
      </w:r>
    </w:p>
    <w:p w:rsidRPr="008A69BB" w:rsidR="002060A3" w:rsidP="5D42144B" w:rsidRDefault="00D05003" w14:paraId="2CD4D47D" w14:textId="03302E30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D0500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- 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Xác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định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ín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h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chất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của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cách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mạng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Đông Dương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vẫn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cuộc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giải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phóng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tiếp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tục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sự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nghiệp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Tháng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8/1945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Sự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nghiệp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này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chưa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hoàn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thành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vì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ta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chưa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hoàn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độc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Đề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ra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khẩu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hiệu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“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Tổ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trên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hết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trên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hết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”</w:t>
      </w:r>
    </w:p>
    <w:p w:rsidRPr="008A69BB" w:rsidR="00EA5BE5" w:rsidP="5D42144B" w:rsidRDefault="00D05003" w14:paraId="2DF1D8F1" w14:textId="77777777">
      <w:pPr>
        <w:pStyle w:val="ListParagraph"/>
        <w:spacing w:before="100" w:beforeAutospacing="on" w:after="120" w:line="259" w:lineRule="auto"/>
        <w:ind w:left="864" w:right="-144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5D42144B" w:rsidR="00D0500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- </w:t>
      </w:r>
      <w:r w:rsidRPr="5D42144B" w:rsidR="00D0500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X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ác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định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kẻ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060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thù</w:t>
      </w:r>
      <w:r w:rsidRPr="5D42144B" w:rsidR="0089387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chính</w:t>
      </w:r>
      <w:r w:rsidRPr="5D42144B" w:rsidR="002060A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Qua </w:t>
      </w:r>
      <w:r w:rsidRPr="5D42144B" w:rsidR="00EA5BE5">
        <w:rPr>
          <w:rFonts w:ascii="Times New Roman" w:hAnsi="Times New Roman" w:cs="Times New Roman"/>
          <w:sz w:val="26"/>
          <w:szCs w:val="26"/>
        </w:rPr>
        <w:t>phân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tích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âm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mưu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hành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động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của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từng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kẻ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thù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với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chính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quyền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cách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mạng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Đảng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xác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định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Pháp </w:t>
      </w:r>
      <w:r w:rsidRPr="5D42144B" w:rsidR="00EA5BE5">
        <w:rPr>
          <w:rFonts w:ascii="Times New Roman" w:hAnsi="Times New Roman" w:cs="Times New Roman"/>
          <w:sz w:val="26"/>
          <w:szCs w:val="26"/>
        </w:rPr>
        <w:t>là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kẻ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thù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chính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vì</w:t>
      </w:r>
      <w:r w:rsidRPr="5D42144B" w:rsidR="00EA5BE5">
        <w:rPr>
          <w:rFonts w:ascii="Times New Roman" w:hAnsi="Times New Roman" w:cs="Times New Roman"/>
          <w:sz w:val="26"/>
          <w:szCs w:val="26"/>
        </w:rPr>
        <w:t>:</w:t>
      </w:r>
    </w:p>
    <w:p w:rsidRPr="008A69BB" w:rsidR="00EA5BE5" w:rsidP="5D42144B" w:rsidRDefault="00EA5BE5" w14:paraId="321C57B7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+ Pháp </w:t>
      </w:r>
      <w:r w:rsidRPr="5D42144B" w:rsidR="00EA5BE5">
        <w:rPr>
          <w:rFonts w:ascii="Times New Roman" w:hAnsi="Times New Roman" w:cs="Times New Roman"/>
          <w:sz w:val="26"/>
          <w:szCs w:val="26"/>
        </w:rPr>
        <w:t>đã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xâm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lược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thống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trị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Đông Dương </w:t>
      </w:r>
      <w:r w:rsidRPr="5D42144B" w:rsidR="00EA5BE5">
        <w:rPr>
          <w:rFonts w:ascii="Times New Roman" w:hAnsi="Times New Roman" w:cs="Times New Roman"/>
          <w:sz w:val="26"/>
          <w:szCs w:val="26"/>
        </w:rPr>
        <w:t>hơn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80 </w:t>
      </w:r>
      <w:r w:rsidRPr="5D42144B" w:rsidR="00EA5BE5">
        <w:rPr>
          <w:rFonts w:ascii="Times New Roman" w:hAnsi="Times New Roman" w:cs="Times New Roman"/>
          <w:sz w:val="26"/>
          <w:szCs w:val="26"/>
        </w:rPr>
        <w:t>năm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qua, </w:t>
      </w:r>
      <w:r w:rsidRPr="5D42144B" w:rsidR="00EA5BE5">
        <w:rPr>
          <w:rFonts w:ascii="Times New Roman" w:hAnsi="Times New Roman" w:cs="Times New Roman"/>
          <w:sz w:val="26"/>
          <w:szCs w:val="26"/>
        </w:rPr>
        <w:t>hiểu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rõ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có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nhiều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quyền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lợi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ở Đông </w:t>
      </w:r>
      <w:r w:rsidRPr="5D42144B" w:rsidR="00EA5BE5">
        <w:rPr>
          <w:rFonts w:ascii="Times New Roman" w:hAnsi="Times New Roman" w:cs="Times New Roman"/>
          <w:sz w:val="26"/>
          <w:szCs w:val="26"/>
        </w:rPr>
        <w:t>Dương,…</w:t>
      </w:r>
    </w:p>
    <w:p w:rsidRPr="008A69BB" w:rsidR="00EA5BE5" w:rsidP="5D42144B" w:rsidRDefault="00EA5BE5" w14:paraId="045DC9DF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+ Pháp </w:t>
      </w:r>
      <w:r w:rsidRPr="5D42144B" w:rsidR="00EA5BE5">
        <w:rPr>
          <w:rFonts w:ascii="Times New Roman" w:hAnsi="Times New Roman" w:cs="Times New Roman"/>
          <w:sz w:val="26"/>
          <w:szCs w:val="26"/>
        </w:rPr>
        <w:t>được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Mỹ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Anh </w:t>
      </w:r>
      <w:r w:rsidRPr="5D42144B" w:rsidR="00EA5BE5">
        <w:rPr>
          <w:rFonts w:ascii="Times New Roman" w:hAnsi="Times New Roman" w:cs="Times New Roman"/>
          <w:sz w:val="26"/>
          <w:szCs w:val="26"/>
        </w:rPr>
        <w:t>giúp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sức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quay </w:t>
      </w:r>
      <w:r w:rsidRPr="5D42144B" w:rsidR="00EA5BE5">
        <w:rPr>
          <w:rFonts w:ascii="Times New Roman" w:hAnsi="Times New Roman" w:cs="Times New Roman"/>
          <w:sz w:val="26"/>
          <w:szCs w:val="26"/>
        </w:rPr>
        <w:t>lại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xâm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lược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Việt Nam, Đông Dương </w:t>
      </w:r>
      <w:r w:rsidRPr="5D42144B" w:rsidR="00EA5BE5">
        <w:rPr>
          <w:rFonts w:ascii="Times New Roman" w:hAnsi="Times New Roman" w:cs="Times New Roman"/>
          <w:sz w:val="26"/>
          <w:szCs w:val="26"/>
        </w:rPr>
        <w:t>lần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thứ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hai</w:t>
      </w:r>
      <w:r w:rsidRPr="5D42144B" w:rsidR="00EA5BE5">
        <w:rPr>
          <w:rFonts w:ascii="Times New Roman" w:hAnsi="Times New Roman" w:cs="Times New Roman"/>
          <w:sz w:val="26"/>
          <w:szCs w:val="26"/>
        </w:rPr>
        <w:t>.</w:t>
      </w:r>
    </w:p>
    <w:p w:rsidRPr="008A69BB" w:rsidR="00EA5BE5" w:rsidP="5D42144B" w:rsidRDefault="00EA5BE5" w14:paraId="1D1620F1" w14:textId="77777777">
      <w:pPr>
        <w:pStyle w:val="ListParagraph"/>
        <w:spacing w:before="100" w:beforeAutospacing="on" w:after="120"/>
        <w:ind w:left="864" w:right="-144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+ </w:t>
      </w:r>
      <w:r w:rsidRPr="5D42144B" w:rsidR="00EA5BE5">
        <w:rPr>
          <w:rFonts w:ascii="Times New Roman" w:hAnsi="Times New Roman" w:cs="Times New Roman"/>
          <w:sz w:val="26"/>
          <w:szCs w:val="26"/>
        </w:rPr>
        <w:t>Trên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thực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tế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ngày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23/9/1945, </w:t>
      </w:r>
      <w:r w:rsidRPr="5D42144B" w:rsidR="00EA5BE5">
        <w:rPr>
          <w:rFonts w:ascii="Times New Roman" w:hAnsi="Times New Roman" w:cs="Times New Roman"/>
          <w:sz w:val="26"/>
          <w:szCs w:val="26"/>
        </w:rPr>
        <w:t>gần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2 </w:t>
      </w:r>
      <w:r w:rsidRPr="5D42144B" w:rsidR="00EA5BE5">
        <w:rPr>
          <w:rFonts w:ascii="Times New Roman" w:hAnsi="Times New Roman" w:cs="Times New Roman"/>
          <w:sz w:val="26"/>
          <w:szCs w:val="26"/>
        </w:rPr>
        <w:t>vạn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quân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Pháp </w:t>
      </w:r>
      <w:r w:rsidRPr="5D42144B" w:rsidR="00EA5BE5">
        <w:rPr>
          <w:rFonts w:ascii="Times New Roman" w:hAnsi="Times New Roman" w:cs="Times New Roman"/>
          <w:sz w:val="26"/>
          <w:szCs w:val="26"/>
        </w:rPr>
        <w:t>đã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tấn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công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xâm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lược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Nam </w:t>
      </w:r>
      <w:r w:rsidRPr="5D42144B" w:rsidR="00EA5BE5">
        <w:rPr>
          <w:rFonts w:ascii="Times New Roman" w:hAnsi="Times New Roman" w:cs="Times New Roman"/>
          <w:sz w:val="26"/>
          <w:szCs w:val="26"/>
        </w:rPr>
        <w:t>Bộ</w:t>
      </w:r>
      <w:r w:rsidRPr="5D42144B" w:rsidR="00EA5BE5">
        <w:rPr>
          <w:rFonts w:ascii="Times New Roman" w:hAnsi="Times New Roman" w:cs="Times New Roman"/>
          <w:sz w:val="26"/>
          <w:szCs w:val="26"/>
        </w:rPr>
        <w:t>.</w:t>
      </w:r>
    </w:p>
    <w:p w:rsidRPr="008A69BB" w:rsidR="00EA5BE5" w:rsidP="5D42144B" w:rsidRDefault="00EA5BE5" w14:paraId="17C05D66" w14:textId="74FA887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           Do </w:t>
      </w:r>
      <w:r w:rsidRPr="5D42144B" w:rsidR="00EA5BE5">
        <w:rPr>
          <w:rFonts w:ascii="Times New Roman" w:hAnsi="Times New Roman" w:cs="Times New Roman"/>
          <w:sz w:val="26"/>
          <w:szCs w:val="26"/>
        </w:rPr>
        <w:t>đó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EA5BE5">
        <w:rPr>
          <w:rFonts w:ascii="Times New Roman" w:hAnsi="Times New Roman" w:cs="Times New Roman"/>
          <w:sz w:val="26"/>
          <w:szCs w:val="26"/>
        </w:rPr>
        <w:t>toàn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dân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tộc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phải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tập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trung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sức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mạnh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vào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chống</w:t>
      </w:r>
      <w:r w:rsidRPr="5D42144B" w:rsidR="00EA5BE5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EA5BE5">
        <w:rPr>
          <w:rFonts w:ascii="Times New Roman" w:hAnsi="Times New Roman" w:cs="Times New Roman"/>
          <w:sz w:val="26"/>
          <w:szCs w:val="26"/>
        </w:rPr>
        <w:t>Pháp</w:t>
      </w:r>
    </w:p>
    <w:p w:rsidRPr="008A69BB" w:rsidR="00A34136" w:rsidP="5D42144B" w:rsidRDefault="00D05003" w14:paraId="720DBCFC" w14:textId="77777777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D0500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X</w:t>
      </w:r>
      <w:r w:rsidRPr="5D42144B" w:rsidR="00DB0B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ác</w:t>
      </w:r>
      <w:r w:rsidRPr="5D42144B" w:rsidR="00DB0B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định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4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nhiệm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vụ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</w:t>
      </w:r>
      <w:r w:rsidRPr="5D42144B" w:rsidR="00A341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ấp</w:t>
      </w:r>
      <w:r w:rsidRPr="5D42144B" w:rsidR="00A341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bách</w:t>
      </w:r>
      <w:r w:rsidRPr="5D42144B" w:rsidR="00A341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: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</w:p>
    <w:p w:rsidRPr="008A69BB" w:rsidR="00A34136" w:rsidP="5D42144B" w:rsidRDefault="00A34136" w14:paraId="59D4130E" w14:textId="79E78D14">
      <w:pPr>
        <w:pStyle w:val="ListParagraph"/>
        <w:shd w:val="clear" w:color="auto" w:fill="FFFFFF" w:themeFill="background1"/>
        <w:spacing w:after="0" w:line="360" w:lineRule="auto"/>
        <w:ind w:left="108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A341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+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củng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cố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quyề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n</w:t>
      </w:r>
    </w:p>
    <w:p w:rsidRPr="008A69BB" w:rsidR="00A34136" w:rsidP="5D42144B" w:rsidRDefault="00A34136" w14:paraId="5303D311" w14:textId="3B0430A3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               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  <w:vertAlign w:val="subscript"/>
        </w:rPr>
        <w:t xml:space="preserve"> </w:t>
      </w:r>
      <w:r w:rsidRPr="5D42144B" w:rsidR="00AD0C3A">
        <w:rPr>
          <w:rFonts w:ascii="Times New Roman" w:hAnsi="Times New Roman" w:eastAsia="Times New Roman" w:cs="Times New Roman"/>
          <w:color w:val="050505"/>
          <w:sz w:val="26"/>
          <w:szCs w:val="26"/>
          <w:vertAlign w:val="subscript"/>
        </w:rPr>
        <w:t xml:space="preserve">+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chống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Pháp ở Nam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Bộ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</w:p>
    <w:p w:rsidRPr="008A69BB" w:rsidR="00A34136" w:rsidP="5D42144B" w:rsidRDefault="00A34136" w14:paraId="2A12D431" w14:textId="77777777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                +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bài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trừ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nội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phản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;</w:t>
      </w:r>
    </w:p>
    <w:p w:rsidRPr="008A69BB" w:rsidR="00DB0B63" w:rsidP="5D42144B" w:rsidRDefault="00A34136" w14:paraId="3F50291D" w14:textId="3C4E94E7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                 +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cải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thiện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đời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sống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DB0B63" w:rsidP="5D42144B" w:rsidRDefault="002F4FB8" w14:paraId="01460FBC" w14:textId="2F20A14E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Chỉ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thị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đề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ra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các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biện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pháp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cụ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thể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: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</w:p>
    <w:p w:rsidRPr="008A69BB" w:rsidR="00DB0B63" w:rsidP="5D42144B" w:rsidRDefault="00DB0B63" w14:paraId="77D65CBC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Về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chính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trị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c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ủng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cố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quyền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;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xúc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tiến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cho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tổng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tuyển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cử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bầu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Quốc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hội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phủ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thức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;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xây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dựng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hiến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pháp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Việt Nam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mới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DB0B63" w:rsidP="5D42144B" w:rsidRDefault="00DB0B63" w14:paraId="75B09666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Về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kinh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tế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d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iệt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giặc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đói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bằng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tăng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gia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sản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xuất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nhường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cơm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sẻ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áo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lá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lành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đùm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lá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rách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;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Phát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động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“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tuần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lễ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vàng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”,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ủng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hộ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“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quỹ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độc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”.</w:t>
      </w:r>
    </w:p>
    <w:p w:rsidRPr="008A69BB" w:rsidR="00DB0B63" w:rsidP="5D42144B" w:rsidRDefault="00DB0B63" w14:paraId="1286C769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Về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v</w:t>
      </w:r>
      <w:r w:rsidRPr="5D42144B" w:rsidR="002F4FB8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ăn</w:t>
      </w:r>
      <w:r w:rsidRPr="5D42144B" w:rsidR="002F4FB8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hóa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d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iệt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giặc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dốt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bài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trừ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văn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hóa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ngu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xóa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nạn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mù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chữ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xây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dựng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nền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văn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hóa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mới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DB0B63" w:rsidP="5D42144B" w:rsidRDefault="00DB0B63" w14:paraId="579CC077" w14:textId="63A4B880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Về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quân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sự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đ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ộng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viên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tham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gia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lâu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dài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…</w:t>
      </w:r>
    </w:p>
    <w:p w:rsidRPr="008A69BB" w:rsidR="002370BD" w:rsidP="5D42144B" w:rsidRDefault="00DB0B63" w14:paraId="33906D59" w14:textId="3D3BCBA0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Về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n</w:t>
      </w:r>
      <w:r w:rsidRPr="5D42144B" w:rsidR="002F4FB8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goại</w:t>
      </w:r>
      <w:r w:rsidRPr="5D42144B" w:rsidR="002F4FB8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giao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c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ứng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rắn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về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n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guyên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tắc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nhưng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mềm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dẻo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về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sách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B0B63">
        <w:rPr>
          <w:rFonts w:ascii="Times New Roman" w:hAnsi="Times New Roman" w:eastAsia="Times New Roman" w:cs="Times New Roman"/>
          <w:color w:val="050505"/>
          <w:sz w:val="26"/>
          <w:szCs w:val="26"/>
        </w:rPr>
        <w:t>lược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với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Tàu “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Hoa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-Việt </w:t>
      </w:r>
      <w:r w:rsidRPr="5D42144B" w:rsidR="7B14DEA3">
        <w:rPr>
          <w:rFonts w:ascii="Times New Roman" w:hAnsi="Times New Roman" w:eastAsia="Times New Roman" w:cs="Times New Roman"/>
          <w:color w:val="050505"/>
          <w:sz w:val="26"/>
          <w:szCs w:val="26"/>
        </w:rPr>
        <w:t>th</w:t>
      </w:r>
      <w:r w:rsidRPr="5D42144B" w:rsidR="20F56174">
        <w:rPr>
          <w:rFonts w:ascii="Times New Roman" w:hAnsi="Times New Roman" w:eastAsia="Times New Roman" w:cs="Times New Roman"/>
          <w:color w:val="050505"/>
          <w:sz w:val="26"/>
          <w:szCs w:val="26"/>
        </w:rPr>
        <w:t>â</w:t>
      </w:r>
      <w:r w:rsidRPr="5D42144B" w:rsidR="7B14DEA3">
        <w:rPr>
          <w:rFonts w:ascii="Times New Roman" w:hAnsi="Times New Roman" w:eastAsia="Times New Roman" w:cs="Times New Roman"/>
          <w:color w:val="050505"/>
          <w:sz w:val="26"/>
          <w:szCs w:val="26"/>
        </w:rPr>
        <w:t>n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thiện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”,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với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Pháp “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độc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về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trị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nhượng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về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kinh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tế</w:t>
      </w:r>
      <w:r w:rsidRPr="5D42144B" w:rsidR="00EA5BE5">
        <w:rPr>
          <w:rFonts w:ascii="Times New Roman" w:hAnsi="Times New Roman" w:eastAsia="Times New Roman" w:cs="Times New Roman"/>
          <w:color w:val="050505"/>
          <w:sz w:val="26"/>
          <w:szCs w:val="26"/>
        </w:rPr>
        <w:t>”</w:t>
      </w:r>
    </w:p>
    <w:p w:rsidRPr="008A69BB" w:rsidR="002370BD" w:rsidP="5D42144B" w:rsidRDefault="002370BD" w14:paraId="46BFBA2F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</w:pPr>
      <w:r w:rsidRPr="5D42144B" w:rsidR="002370B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c, Ý </w:t>
      </w:r>
      <w:r w:rsidRPr="5D42144B" w:rsidR="002370B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nghĩa</w:t>
      </w:r>
      <w:r w:rsidRPr="5D42144B" w:rsidR="002370B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của</w:t>
      </w:r>
      <w:r w:rsidRPr="5D42144B" w:rsidR="002370B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chỉ</w:t>
      </w:r>
      <w:r w:rsidRPr="5D42144B" w:rsidR="002370B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thị</w:t>
      </w:r>
    </w:p>
    <w:p w:rsidRPr="008A69BB" w:rsidR="002370BD" w:rsidP="5D42144B" w:rsidRDefault="00A240BD" w14:paraId="44568885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Những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quan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điểm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trương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biện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pháp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được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nêu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ra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bản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Chỉ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thị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–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Kiến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đã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giải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đáp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trúng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những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vấn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đề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cơ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bản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cấp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bách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Việt Nam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lúc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bấy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giờ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có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tác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dụng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định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hướng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tư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tưởng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, s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oi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sáng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con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đường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xây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dựng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bảo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vệ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quyền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giai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đoạn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đầy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khó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khăn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phức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240BD">
        <w:rPr>
          <w:rFonts w:ascii="Times New Roman" w:hAnsi="Times New Roman" w:eastAsia="Times New Roman" w:cs="Times New Roman"/>
          <w:color w:val="050505"/>
          <w:sz w:val="26"/>
          <w:szCs w:val="26"/>
        </w:rPr>
        <w:t>tạp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C037A9" w:rsidP="5D42144B" w:rsidRDefault="002370BD" w14:paraId="46C0424A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>Thể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>một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>quy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>luật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Việt Nam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sau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>tháng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8/1945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xây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dựng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chế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độ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mới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phải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đi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đôi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với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bảo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vệ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chế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độ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mới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  <w:r w:rsidRPr="5D42144B" w:rsidR="002370BD">
        <w:rPr>
          <w:rFonts w:ascii="Times New Roman" w:hAnsi="Times New Roman" w:eastAsia="Times New Roman" w:cs="Times New Roman"/>
          <w:color w:val="050505"/>
          <w:sz w:val="26"/>
          <w:szCs w:val="26"/>
        </w:rPr>
        <w:t>Đ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ó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cũng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quy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luật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dựng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05003">
        <w:rPr>
          <w:rFonts w:ascii="Times New Roman" w:hAnsi="Times New Roman" w:eastAsia="Times New Roman" w:cs="Times New Roman"/>
          <w:color w:val="050505"/>
          <w:sz w:val="26"/>
          <w:szCs w:val="26"/>
        </w:rPr>
        <w:t>gắn</w:t>
      </w:r>
      <w:r w:rsidRPr="5D42144B" w:rsidR="00D0500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05003">
        <w:rPr>
          <w:rFonts w:ascii="Times New Roman" w:hAnsi="Times New Roman" w:eastAsia="Times New Roman" w:cs="Times New Roman"/>
          <w:color w:val="050505"/>
          <w:sz w:val="26"/>
          <w:szCs w:val="26"/>
        </w:rPr>
        <w:t>liền</w:t>
      </w:r>
      <w:r w:rsidRPr="5D42144B" w:rsidR="00D0500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05003">
        <w:rPr>
          <w:rFonts w:ascii="Times New Roman" w:hAnsi="Times New Roman" w:eastAsia="Times New Roman" w:cs="Times New Roman"/>
          <w:color w:val="050505"/>
          <w:sz w:val="26"/>
          <w:szCs w:val="26"/>
        </w:rPr>
        <w:t>với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giữ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2F4FB8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C23EF7" w:rsidP="5D42144B" w:rsidRDefault="00C23EF7" w14:paraId="58BBE0E8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</w:pPr>
    </w:p>
    <w:p w:rsidRPr="008A69BB" w:rsidR="000635E1" w:rsidP="5D42144B" w:rsidRDefault="004F3FAD" w14:paraId="3AAFFDD2" w14:textId="0D2F383C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</w:pPr>
      <w:r w:rsidRPr="5D42144B" w:rsidR="004F3FAD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Câu</w:t>
      </w:r>
      <w:r w:rsidRPr="5D42144B" w:rsidR="004F3FAD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5: Nguyên </w:t>
      </w:r>
      <w:r w:rsidRPr="5D42144B" w:rsidR="004F3FAD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nhân</w:t>
      </w:r>
      <w:r w:rsidRPr="5D42144B" w:rsidR="004F3FAD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cuộc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kháng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chiến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toàn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quốc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4F3FAD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bùng</w:t>
      </w:r>
      <w:r w:rsidRPr="5D42144B" w:rsidR="004F3FAD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4F3FAD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nổ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nội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dung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đường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lối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kháng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chống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thực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Pháp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xâm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lược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1946-1954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của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200887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Đảng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?</w:t>
      </w:r>
    </w:p>
    <w:p w:rsidRPr="008A69BB" w:rsidR="009F4AD3" w:rsidP="5D42144B" w:rsidRDefault="00477436" w14:paraId="25A14393" w14:textId="77777777">
      <w:pPr>
        <w:spacing w:before="100" w:beforeAutospacing="on" w:after="120" w:line="240" w:lineRule="auto"/>
        <w:ind w:right="-142"/>
        <w:jc w:val="both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5D42144B" w:rsidR="004774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a. Nguyên </w:t>
      </w:r>
      <w:r w:rsidRPr="5D42144B" w:rsidR="004774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nhân</w:t>
      </w:r>
      <w:r w:rsidRPr="5D42144B" w:rsidR="004774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4774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bùng</w:t>
      </w:r>
      <w:r w:rsidRPr="5D42144B" w:rsidR="004774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4774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nổ</w:t>
      </w:r>
      <w:r w:rsidRPr="5D42144B" w:rsidR="004774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4774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cuộc</w:t>
      </w:r>
      <w:r w:rsidRPr="5D42144B" w:rsidR="004774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4774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kháng</w:t>
      </w:r>
      <w:r w:rsidRPr="5D42144B" w:rsidR="004774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4774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chiến</w:t>
      </w:r>
      <w:r w:rsidRPr="5D42144B" w:rsidR="0047743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:</w:t>
      </w:r>
    </w:p>
    <w:p w:rsidRPr="008A69BB" w:rsidR="009F4AD3" w:rsidP="5D42144B" w:rsidRDefault="009F4AD3" w14:paraId="1E581D44" w14:textId="1EA7C79B">
      <w:pPr>
        <w:pStyle w:val="ListParagraph"/>
        <w:numPr>
          <w:ilvl w:val="0"/>
          <w:numId w:val="10"/>
        </w:numPr>
        <w:spacing w:before="100" w:beforeAutospacing="on" w:after="120" w:line="240" w:lineRule="auto"/>
        <w:ind w:right="-142"/>
        <w:jc w:val="both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5D42144B" w:rsidR="009F4AD3">
        <w:rPr>
          <w:i w:val="1"/>
          <w:iCs w:val="1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i w:val="1"/>
          <w:iCs w:val="1"/>
          <w:sz w:val="26"/>
          <w:szCs w:val="26"/>
        </w:rPr>
        <w:t>Về</w:t>
      </w:r>
      <w:r w:rsidRPr="5D42144B" w:rsidR="009F4AD3">
        <w:rPr>
          <w:rFonts w:ascii="Times New Roman" w:hAnsi="Times New Roman" w:cs="Times New Roman"/>
          <w:i w:val="1"/>
          <w:iCs w:val="1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i w:val="1"/>
          <w:iCs w:val="1"/>
          <w:sz w:val="26"/>
          <w:szCs w:val="26"/>
        </w:rPr>
        <w:t>phía</w:t>
      </w:r>
      <w:r w:rsidRPr="5D42144B" w:rsidR="009F4AD3">
        <w:rPr>
          <w:rFonts w:ascii="Times New Roman" w:hAnsi="Times New Roman" w:cs="Times New Roman"/>
          <w:i w:val="1"/>
          <w:iCs w:val="1"/>
          <w:sz w:val="26"/>
          <w:szCs w:val="26"/>
        </w:rPr>
        <w:t xml:space="preserve"> VNDCCH</w:t>
      </w:r>
    </w:p>
    <w:p w:rsidRPr="008A69BB" w:rsidR="009F4AD3" w:rsidP="5D42144B" w:rsidRDefault="009F4AD3" w14:paraId="35677041" w14:textId="77777777">
      <w:pPr>
        <w:pStyle w:val="ListParagraph"/>
        <w:spacing w:before="100" w:beforeAutospacing="on" w:after="120" w:line="240" w:lineRule="auto"/>
        <w:ind w:left="864" w:right="-142" w:firstLine="576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9F4AD3">
        <w:rPr>
          <w:rFonts w:ascii="Times New Roman" w:hAnsi="Times New Roman" w:cs="Times New Roman"/>
          <w:sz w:val="26"/>
          <w:szCs w:val="26"/>
        </w:rPr>
        <w:t xml:space="preserve">Sau </w:t>
      </w:r>
      <w:r w:rsidRPr="5D42144B" w:rsidR="009F4AD3">
        <w:rPr>
          <w:rFonts w:ascii="Times New Roman" w:hAnsi="Times New Roman" w:cs="Times New Roman"/>
          <w:sz w:val="26"/>
          <w:szCs w:val="26"/>
        </w:rPr>
        <w:t>Cách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mạng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tháng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Tám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9F4AD3">
        <w:rPr>
          <w:rFonts w:ascii="Times New Roman" w:hAnsi="Times New Roman" w:cs="Times New Roman"/>
          <w:sz w:val="26"/>
          <w:szCs w:val="26"/>
        </w:rPr>
        <w:t>đứng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trước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những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khó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khăn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lớn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của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đất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nước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về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chính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trị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9F4AD3">
        <w:rPr>
          <w:rFonts w:ascii="Times New Roman" w:hAnsi="Times New Roman" w:cs="Times New Roman"/>
          <w:sz w:val="26"/>
          <w:szCs w:val="26"/>
        </w:rPr>
        <w:t>quân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sự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9F4AD3">
        <w:rPr>
          <w:rFonts w:ascii="Times New Roman" w:hAnsi="Times New Roman" w:cs="Times New Roman"/>
          <w:sz w:val="26"/>
          <w:szCs w:val="26"/>
        </w:rPr>
        <w:t>kinh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tế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,… </w:t>
      </w:r>
      <w:r w:rsidRPr="5D42144B" w:rsidR="009F4AD3">
        <w:rPr>
          <w:rFonts w:ascii="Times New Roman" w:hAnsi="Times New Roman" w:cs="Times New Roman"/>
          <w:sz w:val="26"/>
          <w:szCs w:val="26"/>
        </w:rPr>
        <w:t>Đảng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9F4AD3">
        <w:rPr>
          <w:rFonts w:ascii="Times New Roman" w:hAnsi="Times New Roman" w:cs="Times New Roman"/>
          <w:sz w:val="26"/>
          <w:szCs w:val="26"/>
        </w:rPr>
        <w:t>Chính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phủ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và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nhân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dân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Việt Nam </w:t>
      </w:r>
      <w:r w:rsidRPr="5D42144B" w:rsidR="009F4AD3">
        <w:rPr>
          <w:rFonts w:ascii="Times New Roman" w:hAnsi="Times New Roman" w:cs="Times New Roman"/>
          <w:sz w:val="26"/>
          <w:szCs w:val="26"/>
        </w:rPr>
        <w:t>đoàn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kết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9F4AD3">
        <w:rPr>
          <w:rFonts w:ascii="Times New Roman" w:hAnsi="Times New Roman" w:cs="Times New Roman"/>
          <w:sz w:val="26"/>
          <w:szCs w:val="26"/>
        </w:rPr>
        <w:t>hăng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hái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bắt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tay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vào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xây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dựng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và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kiến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thiết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đất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nước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. </w:t>
      </w:r>
    </w:p>
    <w:p w:rsidRPr="008A69BB" w:rsidR="009F4AD3" w:rsidP="5D42144B" w:rsidRDefault="009F4AD3" w14:paraId="5C4A3595" w14:textId="77777777">
      <w:pPr>
        <w:pStyle w:val="ListParagraph"/>
        <w:spacing w:before="100" w:beforeAutospacing="on" w:after="120" w:line="240" w:lineRule="auto"/>
        <w:ind w:left="864" w:right="-142" w:firstLine="576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9F4AD3">
        <w:rPr>
          <w:rFonts w:ascii="Times New Roman" w:hAnsi="Times New Roman" w:cs="Times New Roman"/>
          <w:sz w:val="26"/>
          <w:szCs w:val="26"/>
        </w:rPr>
        <w:t>Về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ngoại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giao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VN </w:t>
      </w:r>
      <w:r w:rsidRPr="5D42144B" w:rsidR="009F4AD3">
        <w:rPr>
          <w:rFonts w:ascii="Times New Roman" w:hAnsi="Times New Roman" w:cs="Times New Roman"/>
          <w:sz w:val="26"/>
          <w:szCs w:val="26"/>
        </w:rPr>
        <w:t>thực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hiện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phương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châm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thân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thiện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9F4AD3">
        <w:rPr>
          <w:rFonts w:ascii="Times New Roman" w:hAnsi="Times New Roman" w:cs="Times New Roman"/>
          <w:sz w:val="26"/>
          <w:szCs w:val="26"/>
        </w:rPr>
        <w:t>thêm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bạn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bớt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thù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. </w:t>
      </w:r>
      <w:r w:rsidRPr="5D42144B" w:rsidR="009F4AD3">
        <w:rPr>
          <w:rFonts w:ascii="Times New Roman" w:hAnsi="Times New Roman" w:cs="Times New Roman"/>
          <w:sz w:val="26"/>
          <w:szCs w:val="26"/>
        </w:rPr>
        <w:t>Điều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này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thể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hiện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trong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việc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nhân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nhượng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với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quân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Tưởng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(</w:t>
      </w:r>
      <w:r w:rsidRPr="5D42144B" w:rsidR="009F4AD3">
        <w:rPr>
          <w:rFonts w:ascii="Times New Roman" w:hAnsi="Times New Roman" w:cs="Times New Roman"/>
          <w:sz w:val="26"/>
          <w:szCs w:val="26"/>
        </w:rPr>
        <w:t>về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chính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trị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9F4AD3">
        <w:rPr>
          <w:rFonts w:ascii="Times New Roman" w:hAnsi="Times New Roman" w:cs="Times New Roman"/>
          <w:sz w:val="26"/>
          <w:szCs w:val="26"/>
        </w:rPr>
        <w:t>kinh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tế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9F4AD3">
        <w:rPr>
          <w:rFonts w:ascii="Times New Roman" w:hAnsi="Times New Roman" w:cs="Times New Roman"/>
          <w:sz w:val="26"/>
          <w:szCs w:val="26"/>
        </w:rPr>
        <w:t>văn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hóa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); </w:t>
      </w:r>
      <w:r w:rsidRPr="5D42144B" w:rsidR="009F4AD3">
        <w:rPr>
          <w:rFonts w:ascii="Times New Roman" w:hAnsi="Times New Roman" w:cs="Times New Roman"/>
          <w:sz w:val="26"/>
          <w:szCs w:val="26"/>
        </w:rPr>
        <w:t>đặc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biệt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với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quân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Pháp, VN </w:t>
      </w:r>
      <w:r w:rsidRPr="5D42144B" w:rsidR="009F4AD3">
        <w:rPr>
          <w:rFonts w:ascii="Times New Roman" w:hAnsi="Times New Roman" w:cs="Times New Roman"/>
          <w:sz w:val="26"/>
          <w:szCs w:val="26"/>
        </w:rPr>
        <w:t>thực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hiện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độc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lập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về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chính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trị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9F4AD3">
        <w:rPr>
          <w:rFonts w:ascii="Times New Roman" w:hAnsi="Times New Roman" w:cs="Times New Roman"/>
          <w:sz w:val="26"/>
          <w:szCs w:val="26"/>
        </w:rPr>
        <w:t>nhân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nhượng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về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kinh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tế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- </w:t>
      </w:r>
      <w:r w:rsidRPr="5D42144B" w:rsidR="009F4AD3">
        <w:rPr>
          <w:rFonts w:ascii="Times New Roman" w:hAnsi="Times New Roman" w:cs="Times New Roman"/>
          <w:sz w:val="26"/>
          <w:szCs w:val="26"/>
        </w:rPr>
        <w:t>kí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Hiệp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định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sơ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bộ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6-3-1946 </w:t>
      </w:r>
      <w:r w:rsidRPr="5D42144B" w:rsidR="009F4AD3">
        <w:rPr>
          <w:rFonts w:ascii="Times New Roman" w:hAnsi="Times New Roman" w:cs="Times New Roman"/>
          <w:sz w:val="26"/>
          <w:szCs w:val="26"/>
        </w:rPr>
        <w:t>và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Tạm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ước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14-9-1946 </w:t>
      </w:r>
      <w:r w:rsidRPr="5D42144B" w:rsidR="009F4AD3">
        <w:rPr>
          <w:rFonts w:ascii="Times New Roman" w:hAnsi="Times New Roman" w:cs="Times New Roman"/>
          <w:sz w:val="26"/>
          <w:szCs w:val="26"/>
        </w:rPr>
        <w:t>với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Pháp, </w:t>
      </w:r>
      <w:r w:rsidRPr="5D42144B" w:rsidR="009F4AD3">
        <w:rPr>
          <w:rFonts w:ascii="Times New Roman" w:hAnsi="Times New Roman" w:cs="Times New Roman"/>
          <w:sz w:val="26"/>
          <w:szCs w:val="26"/>
        </w:rPr>
        <w:t>mong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muốn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giải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quyết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mối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quan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hệ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với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Pháp </w:t>
      </w:r>
      <w:r w:rsidRPr="5D42144B" w:rsidR="009F4AD3">
        <w:rPr>
          <w:rFonts w:ascii="Times New Roman" w:hAnsi="Times New Roman" w:cs="Times New Roman"/>
          <w:sz w:val="26"/>
          <w:szCs w:val="26"/>
        </w:rPr>
        <w:t>bằng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hòa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bình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9F4AD3">
        <w:rPr>
          <w:rFonts w:ascii="Times New Roman" w:hAnsi="Times New Roman" w:cs="Times New Roman"/>
          <w:sz w:val="26"/>
          <w:szCs w:val="26"/>
        </w:rPr>
        <w:t>ổn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định</w:t>
      </w:r>
      <w:r w:rsidRPr="5D42144B" w:rsidR="009F4AD3">
        <w:rPr>
          <w:rFonts w:ascii="Times New Roman" w:hAnsi="Times New Roman" w:cs="Times New Roman"/>
          <w:sz w:val="26"/>
          <w:szCs w:val="26"/>
        </w:rPr>
        <w:t>…</w:t>
      </w:r>
    </w:p>
    <w:p w:rsidRPr="008A69BB" w:rsidR="009F4AD3" w:rsidP="5D42144B" w:rsidRDefault="009F4AD3" w14:paraId="25F66DB2" w14:textId="77777777">
      <w:pPr>
        <w:pStyle w:val="ListParagraph"/>
        <w:numPr>
          <w:ilvl w:val="0"/>
          <w:numId w:val="10"/>
        </w:numPr>
        <w:spacing w:before="100" w:beforeAutospacing="on" w:after="120" w:line="240" w:lineRule="auto"/>
        <w:ind w:right="-142"/>
        <w:jc w:val="both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5D42144B" w:rsidR="009F4AD3">
        <w:rPr>
          <w:rFonts w:ascii="Times New Roman" w:hAnsi="Times New Roman" w:cs="Times New Roman"/>
          <w:i w:val="1"/>
          <w:iCs w:val="1"/>
          <w:sz w:val="26"/>
          <w:szCs w:val="26"/>
        </w:rPr>
        <w:t>Về</w:t>
      </w:r>
      <w:r w:rsidRPr="5D42144B" w:rsidR="009F4AD3">
        <w:rPr>
          <w:rFonts w:ascii="Times New Roman" w:hAnsi="Times New Roman" w:cs="Times New Roman"/>
          <w:i w:val="1"/>
          <w:iCs w:val="1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i w:val="1"/>
          <w:iCs w:val="1"/>
          <w:sz w:val="26"/>
          <w:szCs w:val="26"/>
        </w:rPr>
        <w:t>phía</w:t>
      </w:r>
      <w:r w:rsidRPr="5D42144B" w:rsidR="009F4AD3">
        <w:rPr>
          <w:rFonts w:ascii="Times New Roman" w:hAnsi="Times New Roman" w:cs="Times New Roman"/>
          <w:i w:val="1"/>
          <w:iCs w:val="1"/>
          <w:sz w:val="26"/>
          <w:szCs w:val="26"/>
        </w:rPr>
        <w:t xml:space="preserve"> Pháp</w:t>
      </w:r>
    </w:p>
    <w:p w:rsidRPr="008A69BB" w:rsidR="009F4AD3" w:rsidP="5D42144B" w:rsidRDefault="009F4AD3" w14:paraId="79DB13F6" w14:textId="77777777">
      <w:pPr>
        <w:pStyle w:val="ListParagraph"/>
        <w:spacing w:before="100" w:beforeAutospacing="on" w:after="120" w:line="240" w:lineRule="auto"/>
        <w:ind w:left="851" w:right="-142" w:firstLine="720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9F4AD3">
        <w:rPr>
          <w:rFonts w:ascii="Times New Roman" w:hAnsi="Times New Roman" w:cs="Times New Roman"/>
          <w:sz w:val="26"/>
          <w:szCs w:val="26"/>
        </w:rPr>
        <w:t xml:space="preserve">Quân Pháp </w:t>
      </w:r>
      <w:r w:rsidRPr="5D42144B" w:rsidR="009F4AD3">
        <w:rPr>
          <w:rFonts w:ascii="Times New Roman" w:hAnsi="Times New Roman" w:cs="Times New Roman"/>
          <w:sz w:val="26"/>
          <w:szCs w:val="26"/>
        </w:rPr>
        <w:t>cố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tình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xâm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lược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Việt Nam </w:t>
      </w:r>
      <w:r w:rsidRPr="5D42144B" w:rsidR="009F4AD3">
        <w:rPr>
          <w:rFonts w:ascii="Times New Roman" w:hAnsi="Times New Roman" w:cs="Times New Roman"/>
          <w:sz w:val="26"/>
          <w:szCs w:val="26"/>
        </w:rPr>
        <w:t>một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lần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nữa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nên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liên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tục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bội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ước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- </w:t>
      </w:r>
      <w:r w:rsidRPr="5D42144B" w:rsidR="009F4AD3">
        <w:rPr>
          <w:rFonts w:ascii="Times New Roman" w:hAnsi="Times New Roman" w:cs="Times New Roman"/>
          <w:sz w:val="26"/>
          <w:szCs w:val="26"/>
        </w:rPr>
        <w:t>tiếp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tục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mở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rộng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chiến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ở Nam </w:t>
      </w:r>
      <w:r w:rsidRPr="5D42144B" w:rsidR="009F4AD3">
        <w:rPr>
          <w:rFonts w:ascii="Times New Roman" w:hAnsi="Times New Roman" w:cs="Times New Roman"/>
          <w:sz w:val="26"/>
          <w:szCs w:val="26"/>
        </w:rPr>
        <w:t>Bộ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và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ngay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sau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khi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đem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quân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ra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miền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Bắc, Pháp </w:t>
      </w:r>
      <w:r w:rsidRPr="5D42144B" w:rsidR="009F4AD3">
        <w:rPr>
          <w:rFonts w:ascii="Times New Roman" w:hAnsi="Times New Roman" w:cs="Times New Roman"/>
          <w:sz w:val="26"/>
          <w:szCs w:val="26"/>
        </w:rPr>
        <w:t>đã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đánh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chiếm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Hải </w:t>
      </w:r>
      <w:r w:rsidRPr="5D42144B" w:rsidR="009F4AD3">
        <w:rPr>
          <w:rFonts w:ascii="Times New Roman" w:hAnsi="Times New Roman" w:cs="Times New Roman"/>
          <w:sz w:val="26"/>
          <w:szCs w:val="26"/>
        </w:rPr>
        <w:t>Phòng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Quảng Ninh, Hải </w:t>
      </w:r>
      <w:r w:rsidRPr="5D42144B" w:rsidR="009F4AD3">
        <w:rPr>
          <w:rFonts w:ascii="Times New Roman" w:hAnsi="Times New Roman" w:cs="Times New Roman"/>
          <w:sz w:val="26"/>
          <w:szCs w:val="26"/>
        </w:rPr>
        <w:t>Dương,…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đánh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chiếm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trụ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sở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Bộ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Tài </w:t>
      </w:r>
      <w:r w:rsidRPr="5D42144B" w:rsidR="009F4AD3">
        <w:rPr>
          <w:rFonts w:ascii="Times New Roman" w:hAnsi="Times New Roman" w:cs="Times New Roman"/>
          <w:sz w:val="26"/>
          <w:szCs w:val="26"/>
        </w:rPr>
        <w:t>chính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; </w:t>
      </w:r>
      <w:r w:rsidRPr="5D42144B" w:rsidR="009F4AD3">
        <w:rPr>
          <w:rFonts w:ascii="Times New Roman" w:hAnsi="Times New Roman" w:cs="Times New Roman"/>
          <w:sz w:val="26"/>
          <w:szCs w:val="26"/>
        </w:rPr>
        <w:t>gửi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tối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hậu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thư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yêu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cầu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VN </w:t>
      </w:r>
      <w:r w:rsidRPr="5D42144B" w:rsidR="009F4AD3">
        <w:rPr>
          <w:rFonts w:ascii="Times New Roman" w:hAnsi="Times New Roman" w:cs="Times New Roman"/>
          <w:sz w:val="26"/>
          <w:szCs w:val="26"/>
        </w:rPr>
        <w:t>giao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quyền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kiểm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soát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thủ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đô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Hà </w:t>
      </w:r>
      <w:r w:rsidRPr="5D42144B" w:rsidR="009F4AD3">
        <w:rPr>
          <w:rFonts w:ascii="Times New Roman" w:hAnsi="Times New Roman" w:cs="Times New Roman"/>
          <w:sz w:val="26"/>
          <w:szCs w:val="26"/>
        </w:rPr>
        <w:t>Nội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cho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Pháp, </w:t>
      </w:r>
      <w:r w:rsidRPr="5D42144B" w:rsidR="009F4AD3">
        <w:rPr>
          <w:rFonts w:ascii="Times New Roman" w:hAnsi="Times New Roman" w:cs="Times New Roman"/>
          <w:sz w:val="26"/>
          <w:szCs w:val="26"/>
        </w:rPr>
        <w:t>giải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tán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lực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lượng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tự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vệ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HN. </w:t>
      </w:r>
      <w:r w:rsidRPr="5D42144B" w:rsidR="009F4AD3">
        <w:rPr>
          <w:rFonts w:ascii="Times New Roman" w:hAnsi="Times New Roman" w:cs="Times New Roman"/>
          <w:sz w:val="26"/>
          <w:szCs w:val="26"/>
        </w:rPr>
        <w:t>Nếu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VN </w:t>
      </w:r>
      <w:r w:rsidRPr="5D42144B" w:rsidR="009F4AD3">
        <w:rPr>
          <w:rFonts w:ascii="Times New Roman" w:hAnsi="Times New Roman" w:cs="Times New Roman"/>
          <w:sz w:val="26"/>
          <w:szCs w:val="26"/>
        </w:rPr>
        <w:t>không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thực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hiện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yêu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cầu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này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9F4AD3">
        <w:rPr>
          <w:rFonts w:ascii="Times New Roman" w:hAnsi="Times New Roman" w:cs="Times New Roman"/>
          <w:sz w:val="26"/>
          <w:szCs w:val="26"/>
        </w:rPr>
        <w:t>chậm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nhất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là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sáng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20-12-1946, Pháp </w:t>
      </w:r>
      <w:r w:rsidRPr="5D42144B" w:rsidR="009F4AD3">
        <w:rPr>
          <w:rFonts w:ascii="Times New Roman" w:hAnsi="Times New Roman" w:cs="Times New Roman"/>
          <w:sz w:val="26"/>
          <w:szCs w:val="26"/>
        </w:rPr>
        <w:t>sẽ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nổ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súng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hành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động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. </w:t>
      </w:r>
    </w:p>
    <w:p w:rsidRPr="008A69BB" w:rsidR="000635E1" w:rsidP="5D42144B" w:rsidRDefault="009F4AD3" w14:paraId="0CA93D74" w14:textId="5EA949FA">
      <w:pPr>
        <w:pStyle w:val="ListParagraph"/>
        <w:spacing w:before="100" w:beforeAutospacing="on" w:after="120" w:line="240" w:lineRule="auto"/>
        <w:ind w:left="504" w:right="-142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9F4AD3">
        <w:rPr>
          <w:rFonts w:ascii="Wingdings" w:hAnsi="Wingdings" w:eastAsia="Wingdings" w:cs="Wingdings"/>
          <w:sz w:val="26"/>
          <w:szCs w:val="26"/>
        </w:rPr>
        <w:t>à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Mọi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cơ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hội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hòa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bình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không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còn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VN </w:t>
      </w:r>
      <w:r w:rsidRPr="5D42144B" w:rsidR="009F4AD3">
        <w:rPr>
          <w:rFonts w:ascii="Times New Roman" w:hAnsi="Times New Roman" w:cs="Times New Roman"/>
          <w:sz w:val="26"/>
          <w:szCs w:val="26"/>
        </w:rPr>
        <w:t>không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thể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tiếp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tục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nhân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nhượng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9F4AD3">
        <w:rPr>
          <w:rFonts w:ascii="Times New Roman" w:hAnsi="Times New Roman" w:cs="Times New Roman"/>
          <w:sz w:val="26"/>
          <w:szCs w:val="26"/>
        </w:rPr>
        <w:t>nhân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nhượng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là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mất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nước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. </w:t>
      </w:r>
      <w:r w:rsidRPr="5D42144B" w:rsidR="009F4AD3">
        <w:rPr>
          <w:rFonts w:ascii="Times New Roman" w:hAnsi="Times New Roman" w:cs="Times New Roman"/>
          <w:sz w:val="26"/>
          <w:szCs w:val="26"/>
        </w:rPr>
        <w:t>Chủ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tịch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Hồ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Chí Minh, </w:t>
      </w:r>
      <w:r w:rsidRPr="5D42144B" w:rsidR="009F4AD3">
        <w:rPr>
          <w:rFonts w:ascii="Times New Roman" w:hAnsi="Times New Roman" w:cs="Times New Roman"/>
          <w:sz w:val="26"/>
          <w:szCs w:val="26"/>
        </w:rPr>
        <w:t>cùng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Đảng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9F4AD3">
        <w:rPr>
          <w:rFonts w:ascii="Times New Roman" w:hAnsi="Times New Roman" w:cs="Times New Roman"/>
          <w:sz w:val="26"/>
          <w:szCs w:val="26"/>
        </w:rPr>
        <w:t>Chính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phủ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kêu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gọi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nhân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dân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cả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nước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 </w:t>
      </w:r>
      <w:r w:rsidRPr="5D42144B" w:rsidR="009F4AD3">
        <w:rPr>
          <w:rFonts w:ascii="Times New Roman" w:hAnsi="Times New Roman" w:cs="Times New Roman"/>
          <w:sz w:val="26"/>
          <w:szCs w:val="26"/>
        </w:rPr>
        <w:t>đứng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lên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tiến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hành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cuộc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kháng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chiến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toàn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quốc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bảo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vệ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dân</w:t>
      </w:r>
      <w:r w:rsidRPr="5D42144B" w:rsidR="009F4AD3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9F4AD3">
        <w:rPr>
          <w:rFonts w:ascii="Times New Roman" w:hAnsi="Times New Roman" w:cs="Times New Roman"/>
          <w:sz w:val="26"/>
          <w:szCs w:val="26"/>
        </w:rPr>
        <w:t>tộc</w:t>
      </w:r>
      <w:r w:rsidRPr="5D42144B" w:rsidR="009F4AD3">
        <w:rPr>
          <w:rFonts w:ascii="Times New Roman" w:hAnsi="Times New Roman" w:cs="Times New Roman"/>
          <w:sz w:val="26"/>
          <w:szCs w:val="26"/>
        </w:rPr>
        <w:t>.</w:t>
      </w:r>
    </w:p>
    <w:p w:rsidRPr="008A69BB" w:rsidR="00FF6B1E" w:rsidP="5D42144B" w:rsidRDefault="00FF6B1E" w14:paraId="7A1DE187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FF6B1E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b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  <w:r w:rsidRPr="5D42144B" w:rsidR="00FF6B1E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Nội</w:t>
      </w:r>
      <w:r w:rsidRPr="5D42144B" w:rsidR="00FF6B1E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dung </w:t>
      </w:r>
      <w:r w:rsidRPr="5D42144B" w:rsidR="00FF6B1E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ường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lối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toàn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quốc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kháng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chiến</w:t>
      </w:r>
      <w:r w:rsidRPr="5D42144B" w:rsidR="00FF6B1E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:</w:t>
      </w:r>
    </w:p>
    <w:p w:rsidRPr="008A69BB" w:rsidR="000635E1" w:rsidP="5D42144B" w:rsidRDefault="0064791B" w14:paraId="6761F013" w14:textId="51BB8971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64791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- </w:t>
      </w:r>
      <w:r w:rsidRPr="5D42144B" w:rsidR="0089387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Cơ</w:t>
      </w:r>
      <w:r w:rsidRPr="5D42144B" w:rsidR="0089387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sở</w:t>
      </w:r>
      <w:r w:rsidRPr="5D42144B" w:rsidR="0089387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hình</w:t>
      </w:r>
      <w:r w:rsidRPr="5D42144B" w:rsidR="0089387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thành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Từ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kinh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nghiệm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dựng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giữ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thể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tập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trung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3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văn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kiện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Lời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kêu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gọi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tịch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Hồ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Chí Minh;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ỉ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thị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Trung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ương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;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tác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phẩm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“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định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thắng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lợi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”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đồng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chí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Trường Chinh.</w:t>
      </w:r>
    </w:p>
    <w:p w:rsidRPr="008A69BB" w:rsidR="000635E1" w:rsidP="5D42144B" w:rsidRDefault="0064791B" w14:paraId="334408CE" w14:textId="38C94D5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64791B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-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Nội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dung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đường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lối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kháng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:</w:t>
      </w:r>
    </w:p>
    <w:p w:rsidRPr="008A69BB" w:rsidR="00271DCE" w:rsidP="5D42144B" w:rsidRDefault="00271DCE" w14:paraId="5412A2FF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271DC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Xác</w:t>
      </w:r>
      <w:r w:rsidRPr="5D42144B" w:rsidR="00271DC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định</w:t>
      </w:r>
      <w:r w:rsidRPr="5D42144B" w:rsidR="00271DC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mục</w:t>
      </w:r>
      <w:r w:rsidRPr="5D42144B" w:rsidR="00271DC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tiêu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cuộc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đánh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bại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Pháp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xâm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lược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giành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độc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tự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do,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thống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hoàn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cho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đất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0635E1" w:rsidP="5D42144B" w:rsidRDefault="00FF6B1E" w14:paraId="6A03FA82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FF6B1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Xác</w:t>
      </w:r>
      <w:r w:rsidRPr="5D42144B" w:rsidR="00FF6B1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định</w:t>
      </w:r>
      <w:r w:rsidRPr="5D42144B" w:rsidR="00FF6B1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tính</w:t>
      </w:r>
      <w:r w:rsidRPr="5D42144B" w:rsidR="00FF6B1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chất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cuộc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  <w:r w:rsidRPr="5D42144B" w:rsidR="00FF6B1E">
        <w:rPr>
          <w:rFonts w:ascii="Times New Roman" w:hAnsi="Times New Roman" w:eastAsia="Times New Roman" w:cs="Times New Roman"/>
          <w:color w:val="050505"/>
          <w:sz w:val="26"/>
          <w:szCs w:val="26"/>
        </w:rPr>
        <w:t>l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cuộc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tranh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bộ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vì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do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độc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hòa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bình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nên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71DCE">
        <w:rPr>
          <w:rFonts w:ascii="Times New Roman" w:hAnsi="Times New Roman" w:eastAsia="Times New Roman" w:cs="Times New Roman"/>
          <w:color w:val="050505"/>
          <w:sz w:val="26"/>
          <w:szCs w:val="26"/>
        </w:rPr>
        <w:t>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uộc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có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tính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giải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phóng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mới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cuộc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đấu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ranh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nghĩa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Việt Nam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0635E1" w:rsidP="5D42144B" w:rsidRDefault="00372740" w14:paraId="35AE4051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37274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Phương 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châm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tiến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hành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hành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cuộc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tranh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diện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lâu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dài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dựa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sức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mình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A34136" w:rsidP="5D42144B" w:rsidRDefault="00194AF4" w14:paraId="54286A39" w14:textId="3507FCA1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194AF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+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K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háng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toàn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:</w:t>
      </w:r>
    </w:p>
    <w:p w:rsidRPr="008A69BB" w:rsidR="00A34136" w:rsidP="5D42144B" w:rsidRDefault="00A34136" w14:paraId="70A46833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Kctd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sự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xác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định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tham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gia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trách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nhiệm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nghĩa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vụ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mọi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người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Vn.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Điều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này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thể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rõ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lời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kêu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gọi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kc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tịch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HCM: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bất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kỳ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ông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không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chia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tôn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giáo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phái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tộ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kỳ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người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người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trẻ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hễ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người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Việt Nam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thì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phải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đứng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lên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đánh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Pháp</w:t>
      </w: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</w:p>
    <w:p w:rsidRPr="008A69BB" w:rsidR="00372740" w:rsidP="5D42144B" w:rsidRDefault="00A34136" w14:paraId="78E63D43" w14:textId="32A0F40F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A34136">
        <w:rPr>
          <w:rFonts w:ascii="Times New Roman" w:hAnsi="Times New Roman" w:eastAsia="Times New Roman" w:cs="Times New Roman"/>
          <w:color w:val="050505"/>
          <w:sz w:val="26"/>
          <w:szCs w:val="26"/>
        </w:rPr>
        <w:t>Kctd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mỗi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người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một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sĩ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đánh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giặc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mỗi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đường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phố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làng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trở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thành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pháo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đài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194AF4" w:rsidP="5D42144B" w:rsidRDefault="00194AF4" w14:paraId="35A7C141" w14:textId="4321890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Kctd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tạo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sức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mạnh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tổng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hợp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0635E1" w:rsidP="5D42144B" w:rsidRDefault="00194AF4" w14:paraId="33C92B60" w14:textId="7DD03A65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194AF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+ 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Kháng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chiến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oàn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diện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tức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đánh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giặc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trên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cả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các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mặt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từ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kinh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tế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trị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văn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hóa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ngoại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giao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0635E1" w:rsidP="5D42144B" w:rsidRDefault="00194AF4" w14:paraId="4791DB6A" w14:textId="3B5CB325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Kinh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tế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xây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dựng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kinh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tế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cung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cấp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tập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trung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phát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triển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nông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nghiệp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công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nghiệp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thương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công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nghiệp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phòng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C23EF7" w:rsidP="5D42144B" w:rsidRDefault="00194AF4" w14:paraId="419B4DAB" w14:textId="4124A0D3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trị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đoàn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kết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đoàn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kết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với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yêu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chuộng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do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hòa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bình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trên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thế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giới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C23EF7" w:rsidP="5D42144B" w:rsidRDefault="00194AF4" w14:paraId="7DFF82FE" w14:textId="2438289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Quân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vũ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trang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xây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dựng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lượng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vũ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trang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tiêu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diệt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địch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giải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phóng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đai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du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kích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lên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vận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động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đánh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quy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C23EF7" w:rsidP="5D42144B" w:rsidRDefault="00194AF4" w14:paraId="4E513D5D" w14:textId="07DD8A8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Văn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hóa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xóa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bỏ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văn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hóa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phong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xây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dựng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nền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văn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hóa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mới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theo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3 nguyên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tắc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:</w:t>
      </w:r>
      <w:r w:rsidRPr="5D42144B" w:rsidR="00C23EF7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C23EF7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C23EF7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C23EF7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C23EF7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khoa </w:t>
      </w:r>
      <w:r w:rsidRPr="5D42144B" w:rsidR="00C23EF7">
        <w:rPr>
          <w:rFonts w:ascii="Times New Roman" w:hAnsi="Times New Roman" w:eastAsia="Times New Roman" w:cs="Times New Roman"/>
          <w:color w:val="050505"/>
          <w:sz w:val="26"/>
          <w:szCs w:val="26"/>
        </w:rPr>
        <w:t>học</w:t>
      </w:r>
      <w:r w:rsidRPr="5D42144B" w:rsidR="00C23EF7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C23EF7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C23EF7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C23EF7">
        <w:rPr>
          <w:rFonts w:ascii="Times New Roman" w:hAnsi="Times New Roman" w:eastAsia="Times New Roman" w:cs="Times New Roman"/>
          <w:color w:val="050505"/>
          <w:sz w:val="26"/>
          <w:szCs w:val="26"/>
        </w:rPr>
        <w:t>đại</w:t>
      </w:r>
      <w:r w:rsidRPr="5D42144B" w:rsidR="00C23EF7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C23EF7">
        <w:rPr>
          <w:rFonts w:ascii="Times New Roman" w:hAnsi="Times New Roman" w:eastAsia="Times New Roman" w:cs="Times New Roman"/>
          <w:color w:val="050505"/>
          <w:sz w:val="26"/>
          <w:szCs w:val="26"/>
        </w:rPr>
        <w:t>chúng</w:t>
      </w:r>
      <w:r w:rsidRPr="5D42144B" w:rsidR="00C23EF7">
        <w:rPr>
          <w:rFonts w:ascii="Times New Roman" w:hAnsi="Times New Roman" w:eastAsia="Times New Roman" w:cs="Times New Roman"/>
          <w:color w:val="050505"/>
          <w:sz w:val="26"/>
          <w:szCs w:val="26"/>
        </w:rPr>
        <w:t>’</w:t>
      </w:r>
    </w:p>
    <w:p w:rsidRPr="008A69BB" w:rsidR="00C23EF7" w:rsidP="5D42144B" w:rsidRDefault="00194AF4" w14:paraId="1DABF2A0" w14:textId="3658BB3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Ngoại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giao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thêm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bạn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bớt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thù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biểu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dương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sẵn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sàng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đàm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phán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nếu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Pháp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công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nhận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Việt Nam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194AF4" w:rsidP="5D42144B" w:rsidRDefault="00194AF4" w14:paraId="05132CAA" w14:textId="6E161085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Kctd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tạo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sức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mạnh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trên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tất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cả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các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mặt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trận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cuộc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kc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194AF4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VN.</w:t>
      </w:r>
    </w:p>
    <w:p w:rsidRPr="008A69BB" w:rsidR="009F4AD3" w:rsidP="5D42144B" w:rsidRDefault="00194AF4" w14:paraId="77267B04" w14:textId="2D266E0D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194AF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+ 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Khá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lâu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dài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</w:p>
    <w:p w:rsidRPr="008A69BB" w:rsidR="00871C0F" w:rsidP="5D42144B" w:rsidRDefault="00871C0F" w14:paraId="2FCCB5EA" w14:textId="24BDAE8C">
      <w:pPr>
        <w:spacing w:before="100" w:beforeAutospacing="on" w:after="120" w:line="240" w:lineRule="auto"/>
        <w:ind w:right="-142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         Pháp </w:t>
      </w:r>
      <w:r w:rsidRPr="5D42144B" w:rsidR="00871C0F">
        <w:rPr>
          <w:rFonts w:ascii="Times New Roman" w:hAnsi="Times New Roman" w:cs="Times New Roman"/>
          <w:sz w:val="26"/>
          <w:szCs w:val="26"/>
        </w:rPr>
        <w:t>mạnh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về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vật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chất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phương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tiện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chiến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tranh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hiện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đại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nhưng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yếu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vì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tính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phi </w:t>
      </w:r>
      <w:r w:rsidRPr="5D42144B" w:rsidR="00871C0F">
        <w:rPr>
          <w:rFonts w:ascii="Times New Roman" w:hAnsi="Times New Roman" w:cs="Times New Roman"/>
          <w:sz w:val="26"/>
          <w:szCs w:val="26"/>
        </w:rPr>
        <w:t>nghĩa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của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việc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đem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quân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xâm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lược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và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do </w:t>
      </w:r>
      <w:r w:rsidRPr="5D42144B" w:rsidR="00871C0F">
        <w:rPr>
          <w:rFonts w:ascii="Times New Roman" w:hAnsi="Times New Roman" w:cs="Times New Roman"/>
          <w:sz w:val="26"/>
          <w:szCs w:val="26"/>
        </w:rPr>
        <w:t>khoảng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cách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địa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lí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nên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Pháp </w:t>
      </w:r>
      <w:r w:rsidRPr="5D42144B" w:rsidR="00871C0F">
        <w:rPr>
          <w:rFonts w:ascii="Times New Roman" w:hAnsi="Times New Roman" w:cs="Times New Roman"/>
          <w:sz w:val="26"/>
          <w:szCs w:val="26"/>
        </w:rPr>
        <w:t>muốn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đánh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nhanh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thắng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nhanh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tránh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sa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lầy</w:t>
      </w:r>
      <w:r w:rsidRPr="5D42144B" w:rsidR="00871C0F">
        <w:rPr>
          <w:rFonts w:ascii="Times New Roman" w:hAnsi="Times New Roman" w:cs="Times New Roman"/>
          <w:sz w:val="26"/>
          <w:szCs w:val="26"/>
        </w:rPr>
        <w:t>…</w:t>
      </w:r>
    </w:p>
    <w:p w:rsidRPr="008A69BB" w:rsidR="00316591" w:rsidP="5D42144B" w:rsidRDefault="00871C0F" w14:paraId="6887B5CB" w14:textId="7F26CD2C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         V</w:t>
      </w:r>
      <w:r w:rsidRPr="5D42144B" w:rsidR="00194AF4">
        <w:rPr>
          <w:rFonts w:ascii="Times New Roman" w:hAnsi="Times New Roman" w:cs="Times New Roman"/>
          <w:sz w:val="26"/>
          <w:szCs w:val="26"/>
        </w:rPr>
        <w:t>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thì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yếu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về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vật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chất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phương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tiện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chiến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tranh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nhưng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mạnh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về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tinh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thần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…, </w:t>
      </w:r>
      <w:r w:rsidRPr="5D42144B" w:rsidR="00871C0F">
        <w:rPr>
          <w:rFonts w:ascii="Times New Roman" w:hAnsi="Times New Roman" w:cs="Times New Roman"/>
          <w:sz w:val="26"/>
          <w:szCs w:val="26"/>
        </w:rPr>
        <w:t>nên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VN </w:t>
      </w:r>
      <w:r w:rsidRPr="5D42144B" w:rsidR="00871C0F">
        <w:rPr>
          <w:rFonts w:ascii="Times New Roman" w:hAnsi="Times New Roman" w:cs="Times New Roman"/>
          <w:sz w:val="26"/>
          <w:szCs w:val="26"/>
        </w:rPr>
        <w:t>đánh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lâu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dài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để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có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thời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gian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xây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dựng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tạo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dần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sự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chuyển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hóa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tương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quan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về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lực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lượng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đồng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thời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phá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thế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chiến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lược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đánh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nhanh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thắng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nhanh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của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Pháp. Khi </w:t>
      </w:r>
      <w:r w:rsidRPr="5D42144B" w:rsidR="00871C0F">
        <w:rPr>
          <w:rFonts w:ascii="Times New Roman" w:hAnsi="Times New Roman" w:cs="Times New Roman"/>
          <w:sz w:val="26"/>
          <w:szCs w:val="26"/>
        </w:rPr>
        <w:t>thực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lực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mạnh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VN </w:t>
      </w:r>
      <w:r w:rsidRPr="5D42144B" w:rsidR="00871C0F">
        <w:rPr>
          <w:rFonts w:ascii="Times New Roman" w:hAnsi="Times New Roman" w:cs="Times New Roman"/>
          <w:sz w:val="26"/>
          <w:szCs w:val="26"/>
        </w:rPr>
        <w:t>sẽ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đẩy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mạnh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các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cuộc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tấn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công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quy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mô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lớn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đảy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Pháp </w:t>
      </w:r>
      <w:r w:rsidRPr="5D42144B" w:rsidR="00871C0F">
        <w:rPr>
          <w:rFonts w:ascii="Times New Roman" w:hAnsi="Times New Roman" w:cs="Times New Roman"/>
          <w:sz w:val="26"/>
          <w:szCs w:val="26"/>
        </w:rPr>
        <w:t>vào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thế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thua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buộc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Pháp </w:t>
      </w:r>
      <w:r w:rsidRPr="5D42144B" w:rsidR="00871C0F">
        <w:rPr>
          <w:rFonts w:ascii="Times New Roman" w:hAnsi="Times New Roman" w:cs="Times New Roman"/>
          <w:sz w:val="26"/>
          <w:szCs w:val="26"/>
        </w:rPr>
        <w:t>phải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ngồi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vào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bàn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đàm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phán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kết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thúc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ct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lập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lại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hòa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bình</w:t>
      </w:r>
    </w:p>
    <w:p w:rsidRPr="008A69BB" w:rsidR="00194AF4" w:rsidP="5D42144B" w:rsidRDefault="00194AF4" w14:paraId="3613A544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194AF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+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Dựa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vào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sức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mình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là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chính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</w:p>
    <w:p w:rsidRPr="008A69BB" w:rsidR="00871C0F" w:rsidP="5D42144B" w:rsidRDefault="00200887" w14:paraId="587902F8" w14:textId="15F59E0C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200887">
        <w:rPr>
          <w:rFonts w:ascii="Times New Roman" w:hAnsi="Times New Roman" w:eastAsia="Times New Roman" w:cs="Times New Roman"/>
          <w:color w:val="050505"/>
          <w:sz w:val="26"/>
          <w:szCs w:val="26"/>
        </w:rPr>
        <w:t>Xuất</w:t>
      </w:r>
      <w:r w:rsidRPr="5D42144B" w:rsidR="00200887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0887">
        <w:rPr>
          <w:rFonts w:ascii="Times New Roman" w:hAnsi="Times New Roman" w:eastAsia="Times New Roman" w:cs="Times New Roman"/>
          <w:color w:val="050505"/>
          <w:sz w:val="26"/>
          <w:szCs w:val="26"/>
        </w:rPr>
        <w:t>phát</w:t>
      </w:r>
      <w:r w:rsidRPr="5D42144B" w:rsidR="00200887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0887">
        <w:rPr>
          <w:rFonts w:ascii="Times New Roman" w:hAnsi="Times New Roman" w:eastAsia="Times New Roman" w:cs="Times New Roman"/>
          <w:color w:val="050505"/>
          <w:sz w:val="26"/>
          <w:szCs w:val="26"/>
        </w:rPr>
        <w:t>từ</w:t>
      </w:r>
      <w:r w:rsidRPr="5D42144B" w:rsidR="00200887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200887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200887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tế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Vn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chưa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được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nào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trên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tg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công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nhận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đặt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quan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hệ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ngoại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giao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từ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phong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lịch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sử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-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bình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tĩnh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kiên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cường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một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mình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nên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xác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định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dựa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vào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sức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mình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>chống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Pháp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316591" w:rsidP="5D42144B" w:rsidRDefault="00871C0F" w14:paraId="39562C80" w14:textId="3A688B26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Phương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châm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đề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cao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cấp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túc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động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linh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hoạt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Bên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cạnh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đó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Vn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luôn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đề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cao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tranh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thủ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giúp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đỡ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các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kết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hợp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hiệu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quả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sức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mạnh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với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s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>ức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m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>ạnh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>tế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316591" w:rsidP="5D42144B" w:rsidRDefault="00601FBC" w14:paraId="39F5F8BA" w14:textId="6DDDC4F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601FB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Xác</w:t>
      </w:r>
      <w:r w:rsidRPr="5D42144B" w:rsidR="00601FB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601FB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định</w:t>
      </w:r>
      <w:r w:rsidRPr="5D42144B" w:rsidR="00601FB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601FB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riển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vọng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kháng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mặc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dù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lâu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dài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gian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khổ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khó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khăn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song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định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VN 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>sẽ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thắng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lợi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372740" w:rsidP="5D42144B" w:rsidRDefault="00372740" w14:paraId="2C53C353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</w:pPr>
      <w:r w:rsidRPr="5D42144B" w:rsidR="0037274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c. Ý </w:t>
      </w:r>
      <w:r w:rsidRPr="5D42144B" w:rsidR="0037274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nghĩa</w:t>
      </w:r>
    </w:p>
    <w:p w:rsidRPr="008A69BB" w:rsidR="00306F6A" w:rsidP="5D42144B" w:rsidRDefault="001C46CD" w14:paraId="24791322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1C46CD">
        <w:rPr>
          <w:rFonts w:ascii="Times New Roman" w:hAnsi="Times New Roman" w:eastAsia="Times New Roman" w:cs="Times New Roman"/>
          <w:color w:val="050505"/>
          <w:sz w:val="26"/>
          <w:szCs w:val="26"/>
        </w:rPr>
        <w:t>Đường</w:t>
      </w:r>
      <w:r w:rsidRPr="5D42144B" w:rsidR="001C46C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C46CD">
        <w:rPr>
          <w:rFonts w:ascii="Times New Roman" w:hAnsi="Times New Roman" w:eastAsia="Times New Roman" w:cs="Times New Roman"/>
          <w:color w:val="050505"/>
          <w:sz w:val="26"/>
          <w:szCs w:val="26"/>
        </w:rPr>
        <w:t>lối</w:t>
      </w:r>
      <w:r w:rsidRPr="5D42144B" w:rsidR="001C46C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C46CD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1C46C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C46CD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1C46C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1C46CD">
        <w:rPr>
          <w:rFonts w:ascii="Times New Roman" w:hAnsi="Times New Roman" w:eastAsia="Times New Roman" w:cs="Times New Roman"/>
          <w:color w:val="050505"/>
          <w:sz w:val="26"/>
          <w:szCs w:val="26"/>
        </w:rPr>
        <w:t>được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công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bố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sớm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thấy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động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không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ngờ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tình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ình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đã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có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tác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dụng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dẫn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đường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chỉ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lối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động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viên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quân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ta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tiến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lên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</w:p>
    <w:p w:rsidRPr="008A69BB" w:rsidR="00316591" w:rsidP="5D42144B" w:rsidRDefault="00306F6A" w14:paraId="48EA7488" w14:textId="6FDAA2C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Đường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lối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được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ủng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hộ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hưởng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ứng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giúp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cuộc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306F6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nhanh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chóng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ổn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định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hát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triển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đúng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hướng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từng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372740">
        <w:rPr>
          <w:rFonts w:ascii="Times New Roman" w:hAnsi="Times New Roman" w:eastAsia="Times New Roman" w:cs="Times New Roman"/>
          <w:color w:val="050505"/>
          <w:sz w:val="26"/>
          <w:szCs w:val="26"/>
        </w:rPr>
        <w:t>bước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tới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thắng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lợi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Việt Nam.</w:t>
      </w:r>
    </w:p>
    <w:p w:rsidRPr="008A69BB" w:rsidR="00B85635" w:rsidP="5D42144B" w:rsidRDefault="008F7163" w14:paraId="65855B0C" w14:textId="490AF68B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</w:pP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Câu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6: 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Tình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hình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Việt Nam 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sau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Hiệp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định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Giơnevơ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năm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1954</w:t>
      </w:r>
      <w:r w:rsidRPr="5D42144B" w:rsidR="00DE27EA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.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DE27EA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ội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dung,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ý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nghĩa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đường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lối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cách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mạng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Việt Nam do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Đại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 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hội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đại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biểu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toàn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quốc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lần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thứ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III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Đảng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DE27EA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LĐVN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(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tháng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9/1960</w:t>
      </w:r>
      <w:r w:rsidRPr="5D42144B" w:rsidR="009C0DD4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)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đề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ra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?</w:t>
      </w:r>
    </w:p>
    <w:p w:rsidRPr="008A69BB" w:rsidR="00B85635" w:rsidP="5D42144B" w:rsidRDefault="008F7163" w14:paraId="4802CCCD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</w:pP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a. Hoàn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cảnh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lịch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sử</w:t>
      </w:r>
    </w:p>
    <w:p w:rsidRPr="008A69BB" w:rsidR="00B85635" w:rsidP="5D42144B" w:rsidRDefault="00B85635" w14:paraId="2E77AE77" w14:textId="7D6858CD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B85635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Trên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thế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giớ</w:t>
      </w:r>
      <w:r w:rsidRPr="5D42144B" w:rsidR="00B85635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i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B85635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thuận</w:t>
      </w:r>
      <w:r w:rsidRPr="5D42144B" w:rsidR="00B85635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lợi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ệ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thống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xã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hội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nghĩa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tiếp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tục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lớn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cả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về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kinh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tế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khoa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học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–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kĩ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thuật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Liên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Xô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Phong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trào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giải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phóng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phát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triển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>mạnh</w:t>
      </w:r>
      <w:r w:rsidRPr="5D42144B" w:rsidR="00601FBC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ở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châu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Á,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châu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Phi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Mỹ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Latinh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Phong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trào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đấu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tranh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vì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hòa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bình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tiến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bộ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xã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hội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lên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cao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ở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các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tư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bản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B85635" w:rsidP="5D42144B" w:rsidRDefault="00B85635" w14:paraId="406CC47A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B85635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Khó </w:t>
      </w:r>
      <w:r w:rsidRPr="5D42144B" w:rsidR="00B85635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khăn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đ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ế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Mỹ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có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tiềm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kinh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tế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hùng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âm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mưu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bá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thế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giới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với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các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lược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cầu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phản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Thế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giới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thời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kỳ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n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tranh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lạnh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chạy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đua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vũ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trang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;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xuất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sự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bất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đồng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hệ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thống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xã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hội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nghĩa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giữa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Liên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Xô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Trung Quốc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B85635" w:rsidP="5D42144B" w:rsidRDefault="00B85635" w14:paraId="27BA4D78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B85635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Ở </w:t>
      </w:r>
      <w:r w:rsidRPr="5D42144B" w:rsidR="00B85635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trong</w:t>
      </w:r>
      <w:r w:rsidRPr="5D42144B" w:rsidR="00B85635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nước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ình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hình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sau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Hiệp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đị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nh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Giơ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-ne-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vơ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năm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1954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có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mặt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t</w:t>
      </w:r>
      <w:r w:rsidRPr="5D42144B" w:rsidR="008F71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huận</w:t>
      </w:r>
      <w:r w:rsidRPr="5D42144B" w:rsidR="008F71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lợi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iền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Bắc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được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hoàn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giải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phóng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làm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căn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cứ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địa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vững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chắc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cả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Thế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đã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lớn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hơn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sau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9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năm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Có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ý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chí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thống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Tổ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từ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Bắc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chí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Nam.</w:t>
      </w:r>
    </w:p>
    <w:p w:rsidRPr="008A69BB" w:rsidR="00DC192D" w:rsidP="5D42144B" w:rsidRDefault="00B85635" w14:paraId="313AC392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B85635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Khó </w:t>
      </w:r>
      <w:r w:rsidRPr="5D42144B" w:rsidR="00B85635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khăn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đ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ế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Mỹ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trắng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trợn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phá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hoại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việc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hành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Hiệp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định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Giơ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-ne-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vơ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nhảy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Nam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ta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nhằm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chia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cắt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lâu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dài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ta.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ta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bị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chia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làm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2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với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2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chế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độ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trị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khác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nhau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Nam do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đế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Mỹ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chính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quyền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tay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sai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kiểm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B85635">
        <w:rPr>
          <w:rFonts w:ascii="Times New Roman" w:hAnsi="Times New Roman" w:eastAsia="Times New Roman" w:cs="Times New Roman"/>
          <w:color w:val="050505"/>
          <w:sz w:val="26"/>
          <w:szCs w:val="26"/>
        </w:rPr>
        <w:t>soát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Trong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khi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đó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kinh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tế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Bắc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nghèo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nàn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lạc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hậu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cơ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sở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vật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chất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kỹ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thuật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hầu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như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bị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tàn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phá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DC192D" w:rsidP="5D42144B" w:rsidRDefault="008F7163" w14:paraId="366D7CC0" w14:textId="1B5AA91E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Trong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hoàn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cảnh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đó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Trung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ương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đã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họp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nhiều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hội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nghị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chuyên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đề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về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đường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lối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Việt Nam,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mỗi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9/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>19</w:t>
      </w:r>
      <w:r w:rsidRPr="5D42144B" w:rsidR="1343A009">
        <w:rPr>
          <w:rFonts w:ascii="Times New Roman" w:hAnsi="Times New Roman" w:eastAsia="Times New Roman" w:cs="Times New Roman"/>
          <w:color w:val="050505"/>
          <w:sz w:val="26"/>
          <w:szCs w:val="26"/>
        </w:rPr>
        <w:t>6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>0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,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triệu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tập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Đại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hội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lần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thứ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3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tại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Hà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Nội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nhằm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đưa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ra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những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quyết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định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mới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về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lược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nhằm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thống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DC192D" w:rsidP="5D42144B" w:rsidRDefault="008F7163" w14:paraId="21579AE2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b.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Nội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dung</w:t>
      </w:r>
      <w:r w:rsidRPr="5D42144B" w:rsidR="00DC192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đường</w:t>
      </w:r>
      <w:r w:rsidRPr="5D42144B" w:rsidR="00DC192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lối</w:t>
      </w:r>
      <w:r w:rsidRPr="5D42144B" w:rsidR="00DC192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cách</w:t>
      </w:r>
      <w:r w:rsidRPr="5D42144B" w:rsidR="00DC192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mạng</w:t>
      </w:r>
      <w:r w:rsidRPr="5D42144B" w:rsidR="00DC192D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</w:p>
    <w:p w:rsidRPr="008A69BB" w:rsidR="000C4835" w:rsidP="5D42144B" w:rsidRDefault="00871C0F" w14:paraId="38DD8E5E" w14:textId="02170BC0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871C0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- </w:t>
      </w:r>
      <w:r w:rsidRPr="5D42144B" w:rsidR="00871C0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Đ</w:t>
      </w:r>
      <w:r w:rsidRPr="5D42144B" w:rsidR="00DC192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ường</w:t>
      </w:r>
      <w:r w:rsidRPr="5D42144B" w:rsidR="00DC192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lối</w:t>
      </w:r>
      <w:r w:rsidRPr="5D42144B" w:rsidR="00DC192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chung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Việt Nam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“Tăng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cường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đoàn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kết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toàn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kiên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quyết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đấu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tranh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giữ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vững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hòa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bình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đẩy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xã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hội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nghĩa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ở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Bắc,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đồng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thời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đẩy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nh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ở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Nam,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thống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nhà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trên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cơ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sở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xây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dựng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một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iệt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am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hòa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bình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thống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giàu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thiết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hực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góp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phần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tăng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cường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phe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xã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hội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nghĩa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bả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o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vệ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hòa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bình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ở Đông Nam Á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thế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C192D">
        <w:rPr>
          <w:rFonts w:ascii="Times New Roman" w:hAnsi="Times New Roman" w:eastAsia="Times New Roman" w:cs="Times New Roman"/>
          <w:color w:val="050505"/>
          <w:sz w:val="26"/>
          <w:szCs w:val="26"/>
        </w:rPr>
        <w:t>giới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”.</w:t>
      </w:r>
    </w:p>
    <w:p w:rsidRPr="008A69BB" w:rsidR="00871C0F" w:rsidP="5D42144B" w:rsidRDefault="008F7163" w14:paraId="20105A9B" w14:textId="548831EF">
      <w:pPr>
        <w:pStyle w:val="ListParagraph"/>
        <w:spacing w:before="100" w:beforeAutospacing="on" w:after="120"/>
        <w:ind w:right="-144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8F71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871C0F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-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Nhiệm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vụ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mỗi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miền</w:t>
      </w:r>
      <w:r w:rsidRPr="5D42144B" w:rsidR="008F71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: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</w:p>
    <w:p w:rsidRPr="008A69BB" w:rsidR="00871C0F" w:rsidP="5D42144B" w:rsidRDefault="00871C0F" w14:paraId="3BEA0728" w14:textId="7D0ABD62">
      <w:pPr>
        <w:pStyle w:val="ListParagraph"/>
        <w:spacing w:before="100" w:beforeAutospacing="on" w:after="120"/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+ </w:t>
      </w:r>
      <w:r w:rsidRPr="5D42144B" w:rsidR="00871C0F">
        <w:rPr>
          <w:rFonts w:ascii="Times New Roman" w:hAnsi="Times New Roman" w:cs="Times New Roman"/>
          <w:sz w:val="26"/>
          <w:szCs w:val="26"/>
        </w:rPr>
        <w:t>CMXHCN ở MB:</w:t>
      </w:r>
    </w:p>
    <w:p w:rsidRPr="008A69BB" w:rsidR="00871C0F" w:rsidP="5D42144B" w:rsidRDefault="00871C0F" w14:paraId="1C2168C5" w14:textId="77777777">
      <w:pPr>
        <w:pStyle w:val="ListParagraph"/>
        <w:spacing w:before="100" w:beforeAutospacing="on" w:after="120"/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Miền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Bắc </w:t>
      </w:r>
      <w:r w:rsidRPr="5D42144B" w:rsidR="00871C0F">
        <w:rPr>
          <w:rFonts w:ascii="Times New Roman" w:hAnsi="Times New Roman" w:cs="Times New Roman"/>
          <w:sz w:val="26"/>
          <w:szCs w:val="26"/>
        </w:rPr>
        <w:t>có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hòa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bình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nhưng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bị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chiến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tranh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tàn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phá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nặng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nề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đời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sống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nhân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dân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khó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khăn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... Tiến </w:t>
      </w:r>
      <w:r w:rsidRPr="5D42144B" w:rsidR="00871C0F">
        <w:rPr>
          <w:rFonts w:ascii="Times New Roman" w:hAnsi="Times New Roman" w:cs="Times New Roman"/>
          <w:sz w:val="26"/>
          <w:szCs w:val="26"/>
        </w:rPr>
        <w:t>hành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CMXHCN </w:t>
      </w:r>
      <w:r w:rsidRPr="5D42144B" w:rsidR="00871C0F">
        <w:rPr>
          <w:rFonts w:ascii="Times New Roman" w:hAnsi="Times New Roman" w:cs="Times New Roman"/>
          <w:sz w:val="26"/>
          <w:szCs w:val="26"/>
        </w:rPr>
        <w:t>nhằm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phục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hồi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kinh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tế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hàn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gắn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vết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thương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chiến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tranh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mang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lại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cuộc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sống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ấm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no </w:t>
      </w:r>
      <w:r w:rsidRPr="5D42144B" w:rsidR="00871C0F">
        <w:rPr>
          <w:rFonts w:ascii="Times New Roman" w:hAnsi="Times New Roman" w:cs="Times New Roman"/>
          <w:sz w:val="26"/>
          <w:szCs w:val="26"/>
        </w:rPr>
        <w:t>cho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nhân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dân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xây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dựng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tiền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đề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cơ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sở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vật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chất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cho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chế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độ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xã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hội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chủ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nghĩa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chi </w:t>
      </w:r>
      <w:r w:rsidRPr="5D42144B" w:rsidR="00871C0F">
        <w:rPr>
          <w:rFonts w:ascii="Times New Roman" w:hAnsi="Times New Roman" w:cs="Times New Roman"/>
          <w:sz w:val="26"/>
          <w:szCs w:val="26"/>
        </w:rPr>
        <w:t>viện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sức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người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sức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của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cho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chiến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trường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miền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Nam </w:t>
      </w:r>
      <w:r w:rsidRPr="5D42144B" w:rsidR="00871C0F">
        <w:rPr>
          <w:rFonts w:ascii="Times New Roman" w:hAnsi="Times New Roman" w:cs="Times New Roman"/>
          <w:sz w:val="26"/>
          <w:szCs w:val="26"/>
        </w:rPr>
        <w:t>để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đánh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Mỹ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đuổi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Ngụy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. Do </w:t>
      </w:r>
      <w:r w:rsidRPr="5D42144B" w:rsidR="00871C0F">
        <w:rPr>
          <w:rFonts w:ascii="Times New Roman" w:hAnsi="Times New Roman" w:cs="Times New Roman"/>
          <w:sz w:val="26"/>
          <w:szCs w:val="26"/>
        </w:rPr>
        <w:t>đó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CMXHCNMB </w:t>
      </w:r>
      <w:r w:rsidRPr="5D42144B" w:rsidR="00871C0F">
        <w:rPr>
          <w:rFonts w:ascii="Times New Roman" w:hAnsi="Times New Roman" w:cs="Times New Roman"/>
          <w:sz w:val="26"/>
          <w:szCs w:val="26"/>
        </w:rPr>
        <w:t>có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vai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trò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rất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quan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trọng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>quyết</w:t>
      </w: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>định</w:t>
      </w: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>nhất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tới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toàn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bộ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sự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nghiệp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giải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phóng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thống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nhất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đất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nước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. </w:t>
      </w:r>
    </w:p>
    <w:p w:rsidRPr="008A69BB" w:rsidR="00871C0F" w:rsidP="5D42144B" w:rsidRDefault="00871C0F" w14:paraId="48BCFBDF" w14:textId="77777777">
      <w:pPr>
        <w:pStyle w:val="ListParagraph"/>
        <w:spacing w:before="100" w:beforeAutospacing="on" w:after="120"/>
        <w:ind w:right="-144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+ </w:t>
      </w:r>
      <w:r w:rsidRPr="5D42144B" w:rsidR="00871C0F">
        <w:rPr>
          <w:rFonts w:ascii="Times New Roman" w:hAnsi="Times New Roman" w:cs="Times New Roman"/>
          <w:sz w:val="26"/>
          <w:szCs w:val="26"/>
        </w:rPr>
        <w:t>CMDTDCND ở MN</w:t>
      </w:r>
    </w:p>
    <w:p w:rsidRPr="008A69BB" w:rsidR="00711B88" w:rsidP="5D42144B" w:rsidRDefault="00871C0F" w14:paraId="1CECB056" w14:textId="423F0866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  <w:lang w:val="vi-VN"/>
        </w:rPr>
      </w:pPr>
      <w:r w:rsidRPr="5D42144B" w:rsidR="00871C0F">
        <w:rPr>
          <w:rFonts w:ascii="Times New Roman" w:hAnsi="Times New Roman" w:cs="Times New Roman"/>
          <w:sz w:val="26"/>
          <w:szCs w:val="26"/>
        </w:rPr>
        <w:t>Đảng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bộ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nhân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dân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miền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Nam </w:t>
      </w:r>
      <w:r w:rsidRPr="5D42144B" w:rsidR="00871C0F">
        <w:rPr>
          <w:rFonts w:ascii="Times New Roman" w:hAnsi="Times New Roman" w:cs="Times New Roman"/>
          <w:sz w:val="26"/>
          <w:szCs w:val="26"/>
        </w:rPr>
        <w:t>trực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tiếp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cầm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vũ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khí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đánh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đuổi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Mỹ-Ngụy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, </w:t>
      </w:r>
      <w:r w:rsidRPr="5D42144B" w:rsidR="00871C0F">
        <w:rPr>
          <w:rFonts w:ascii="Times New Roman" w:hAnsi="Times New Roman" w:cs="Times New Roman"/>
          <w:sz w:val="26"/>
          <w:szCs w:val="26"/>
        </w:rPr>
        <w:t>tạo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thành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bức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thành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đồng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vững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chắc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bảo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vệ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miền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Bắc XHCN…Do </w:t>
      </w:r>
      <w:r w:rsidRPr="5D42144B" w:rsidR="00871C0F">
        <w:rPr>
          <w:rFonts w:ascii="Times New Roman" w:hAnsi="Times New Roman" w:cs="Times New Roman"/>
          <w:sz w:val="26"/>
          <w:szCs w:val="26"/>
        </w:rPr>
        <w:t>đó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CMDTDCNDMN </w:t>
      </w:r>
      <w:r w:rsidRPr="5D42144B" w:rsidR="00871C0F">
        <w:rPr>
          <w:rFonts w:ascii="Times New Roman" w:hAnsi="Times New Roman" w:cs="Times New Roman"/>
          <w:sz w:val="26"/>
          <w:szCs w:val="26"/>
        </w:rPr>
        <w:t>có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vai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trò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>quyết</w:t>
      </w: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>định</w:t>
      </w: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>trực</w:t>
      </w: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b w:val="1"/>
          <w:bCs w:val="1"/>
          <w:sz w:val="26"/>
          <w:szCs w:val="26"/>
        </w:rPr>
        <w:t>tiếp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sự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nghiệp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giải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phóng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miền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Nam, </w:t>
      </w:r>
      <w:r w:rsidRPr="5D42144B" w:rsidR="00871C0F">
        <w:rPr>
          <w:rFonts w:ascii="Times New Roman" w:hAnsi="Times New Roman" w:cs="Times New Roman"/>
          <w:sz w:val="26"/>
          <w:szCs w:val="26"/>
        </w:rPr>
        <w:t>hoàn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thành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cuộc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cách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mạng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DTDCND </w:t>
      </w:r>
      <w:r w:rsidRPr="5D42144B" w:rsidR="00871C0F">
        <w:rPr>
          <w:rFonts w:ascii="Times New Roman" w:hAnsi="Times New Roman" w:cs="Times New Roman"/>
          <w:sz w:val="26"/>
          <w:szCs w:val="26"/>
        </w:rPr>
        <w:t>trên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cả</w:t>
      </w:r>
      <w:r w:rsidRPr="5D42144B" w:rsidR="00871C0F">
        <w:rPr>
          <w:rFonts w:ascii="Times New Roman" w:hAnsi="Times New Roman" w:cs="Times New Roman"/>
          <w:sz w:val="26"/>
          <w:szCs w:val="26"/>
        </w:rPr>
        <w:t xml:space="preserve"> </w:t>
      </w:r>
      <w:r w:rsidRPr="5D42144B" w:rsidR="00871C0F">
        <w:rPr>
          <w:rFonts w:ascii="Times New Roman" w:hAnsi="Times New Roman" w:cs="Times New Roman"/>
          <w:sz w:val="26"/>
          <w:szCs w:val="26"/>
        </w:rPr>
        <w:t>nước</w:t>
      </w:r>
      <w:r w:rsidRPr="5D42144B" w:rsidR="007201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Pr="008A69BB" w:rsidR="00711B88" w:rsidP="5D42144B" w:rsidRDefault="008F7163" w14:paraId="3F358AB1" w14:textId="23E0296D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Vị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trí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vai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trò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mỗi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miền</w:t>
      </w:r>
      <w:r w:rsidRPr="5D42144B" w:rsidR="008F71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:</w:t>
      </w:r>
      <w:r w:rsidRPr="5D42144B" w:rsidR="00711B88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cách</w:t>
      </w:r>
      <w:r w:rsidRPr="5D42144B" w:rsidR="00711B88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mạng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XHCN ở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Bắc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có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vai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trò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quyết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định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do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có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nhiệm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vụ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xây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dựng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tiềm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bảo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vệ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căn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cứ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địa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cả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hậu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thuẫn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cho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Nam,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chuẩn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bị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cả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lên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CNXH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về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sau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711B88" w:rsidP="5D42144B" w:rsidRDefault="00711B88" w14:paraId="04166BAA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ở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Nam: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có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vai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trò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quyết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định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tiếp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công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cuộc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chống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Mỹ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cứu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giải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phóng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Nam,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thống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Tổ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871C0F" w:rsidP="5D42144B" w:rsidRDefault="00711B88" w14:paraId="57439D52" w14:textId="77777777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711B8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Mối</w:t>
      </w:r>
      <w:r w:rsidRPr="5D42144B" w:rsidR="00711B8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quan</w:t>
      </w:r>
      <w:r w:rsidRPr="5D42144B" w:rsidR="00711B8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hệ</w:t>
      </w:r>
      <w:r w:rsidRPr="5D42144B" w:rsidR="00711B8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của</w:t>
      </w:r>
      <w:r w:rsidRPr="5D42144B" w:rsidR="00711B8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cách</w:t>
      </w:r>
      <w:r w:rsidRPr="5D42144B" w:rsidR="00711B8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mạng</w:t>
      </w:r>
      <w:r w:rsidRPr="5D42144B" w:rsidR="00711B8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hai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miền</w:t>
      </w:r>
      <w:r w:rsidRPr="5D42144B" w:rsidR="008F71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:</w:t>
      </w:r>
      <w:r w:rsidRPr="5D42144B" w:rsidR="00711B88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ỗi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đều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có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nhiệm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vụ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khác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nhau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vai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trò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vị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trí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khác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au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nhưng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hai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có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mối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quan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hệ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mật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hiết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với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nhau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bởi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vì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đều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có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chung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một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mục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tiêu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: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hòa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bình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thống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Tổ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cùng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lên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xây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dựng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CNXH.</w:t>
      </w:r>
      <w:r w:rsidRPr="5D42144B" w:rsidR="00871C0F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Do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một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duy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lãnh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đạo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89387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LĐVN…</w:t>
      </w:r>
    </w:p>
    <w:p w:rsidRPr="008A69BB" w:rsidR="00EF3FB1" w:rsidP="5D42144B" w:rsidRDefault="008F7163" w14:paraId="3BED37F1" w14:textId="4CE849BC">
      <w:pPr>
        <w:pStyle w:val="ListParagraph"/>
        <w:shd w:val="clear" w:color="auto" w:fill="FFFFFF" w:themeFill="background1"/>
        <w:spacing w:after="0" w:line="360" w:lineRule="auto"/>
        <w:ind w:left="864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 Tiến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hành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đồng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thời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hai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lược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>cácghị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>Giơ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>-ne-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>vơ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>sẵn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>sàng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>hiệp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>thươn</w:t>
      </w:r>
      <w:r w:rsidRPr="5D42144B" w:rsidR="4436BE62">
        <w:rPr>
          <w:rFonts w:ascii="Times New Roman" w:hAnsi="Times New Roman" w:eastAsia="Times New Roman" w:cs="Times New Roman"/>
          <w:color w:val="050505"/>
          <w:sz w:val="26"/>
          <w:szCs w:val="26"/>
        </w:rPr>
        <w:t>g</w:t>
      </w:r>
      <w:r w:rsidRPr="5D42144B" w:rsidR="4436BE62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kiên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trì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con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đường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hòa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bình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thống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theo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tinh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thần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Hiệp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3E545A20">
        <w:rPr>
          <w:rFonts w:ascii="Times New Roman" w:hAnsi="Times New Roman" w:eastAsia="Times New Roman" w:cs="Times New Roman"/>
          <w:color w:val="050505"/>
          <w:sz w:val="26"/>
          <w:szCs w:val="26"/>
        </w:rPr>
        <w:t>th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>g</w:t>
      </w:r>
      <w:r w:rsidRPr="5D42144B" w:rsidR="5E2DD6FA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tổng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tuyển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cử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hòa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bình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thống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đất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Tuy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nhiên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phải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luôn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đề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cao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cảnh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giác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chuẩn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bị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sẵn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sàng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đối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phó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với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mọi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tình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thế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Nếu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đế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Mỹ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tay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sai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liều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lĩnh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gây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ra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tranh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hòng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xâm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lược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miền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Bắc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thì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cả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sẽ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kiên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quyết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đứng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lên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đánh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bại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chúng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hoàn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thành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độc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thống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nhất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tổ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quốc</w:t>
      </w:r>
      <w:r w:rsidRPr="5D42144B" w:rsidR="00711B88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DD29F0" w:rsidP="5D42144B" w:rsidRDefault="00194AF4" w14:paraId="1687E98D" w14:textId="6BD2DC5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194AF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-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Triển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vọng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EF3FB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cách</w:t>
      </w:r>
      <w:r w:rsidRPr="5D42144B" w:rsidR="00EF3FB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EF3FB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mạng</w:t>
      </w:r>
      <w:r w:rsidRPr="5D42144B" w:rsidR="008F7163">
        <w:rPr>
          <w:rFonts w:ascii="Times New Roman" w:hAnsi="Times New Roman" w:eastAsia="Times New Roman" w:cs="Times New Roman"/>
          <w:i w:val="1"/>
          <w:iCs w:val="1"/>
          <w:color w:val="050505"/>
          <w:sz w:val="26"/>
          <w:szCs w:val="26"/>
        </w:rPr>
        <w:t>: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cuộc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đấu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tranh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gay go,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gian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khổ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phức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tạp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lâu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dài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nhưng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>thắng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>lợi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>cuối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>cùng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>ất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>định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>thuộc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>về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EF3FB1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Việt Nam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DD29F0" w:rsidP="5D42144B" w:rsidRDefault="008F7163" w14:paraId="77178742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</w:pP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c. Ý </w:t>
      </w:r>
      <w:r w:rsidRPr="5D42144B" w:rsidR="008F71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nghĩa</w:t>
      </w:r>
    </w:p>
    <w:p w:rsidRPr="008A69BB" w:rsidR="00DD29F0" w:rsidP="5D42144B" w:rsidRDefault="00DD29F0" w14:paraId="5CACE24A" w14:textId="7777777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>Việc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>tiến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>hành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>đồng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>thời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>hai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>lược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vận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dụng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đúng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đắn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tạo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lý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luận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nghĩa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Mác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-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Lênin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điều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kiện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cụ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thể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ở Việt Nam.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Nhờ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việc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nắm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vững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đường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lối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này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đã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phát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huy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được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sức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cả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nước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cuộc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chiến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chống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Mỹ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902DB8" w:rsidP="5D42144B" w:rsidRDefault="00DD29F0" w14:paraId="6F721FB3" w14:textId="7E3558A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>Đây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>là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DD29F0">
        <w:rPr>
          <w:rFonts w:ascii="Times New Roman" w:hAnsi="Times New Roman" w:eastAsia="Times New Roman" w:cs="Times New Roman"/>
          <w:color w:val="050505"/>
          <w:sz w:val="26"/>
          <w:szCs w:val="26"/>
        </w:rPr>
        <w:t>một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hình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thái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đặc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biệt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đường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lối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giương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cao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ngọn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cờ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dân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CNXH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quá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trình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lãnh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đạo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cách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mạng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.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Thể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hiện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độc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lập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tự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chủ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sáng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tạo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Đảng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trong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việc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C81B9E">
        <w:rPr>
          <w:rFonts w:ascii="Times New Roman" w:hAnsi="Times New Roman" w:eastAsia="Times New Roman" w:cs="Times New Roman"/>
          <w:color w:val="050505"/>
          <w:sz w:val="26"/>
          <w:szCs w:val="26"/>
        </w:rPr>
        <w:t>xác</w:t>
      </w:r>
      <w:r w:rsidRPr="5D42144B" w:rsidR="00C81B9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C81B9E">
        <w:rPr>
          <w:rFonts w:ascii="Times New Roman" w:hAnsi="Times New Roman" w:eastAsia="Times New Roman" w:cs="Times New Roman"/>
          <w:color w:val="050505"/>
          <w:sz w:val="26"/>
          <w:szCs w:val="26"/>
        </w:rPr>
        <w:t>định</w:t>
      </w:r>
      <w:r w:rsidRPr="5D42144B" w:rsidR="00C81B9E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E75D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Con </w:t>
      </w:r>
      <w:r w:rsidRPr="5D42144B" w:rsidR="00E75D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đường</w:t>
      </w:r>
      <w:r w:rsidRPr="5D42144B" w:rsidR="00E75D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E75D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thống</w:t>
      </w:r>
      <w:r w:rsidRPr="5D42144B" w:rsidR="00E75D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E75D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nhất</w:t>
      </w:r>
      <w:r w:rsidRPr="5D42144B" w:rsidR="00E75D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E75D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đất</w:t>
      </w:r>
      <w:r w:rsidRPr="5D42144B" w:rsidR="00E75D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E75DA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nước</w:t>
      </w:r>
      <w:r w:rsidRPr="5D42144B" w:rsidR="00C81B9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>,</w:t>
      </w:r>
      <w:r w:rsidRPr="5D42144B" w:rsidR="00871C0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xử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lý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những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vấn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đề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không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có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tiền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lệ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lịch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sử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vừa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đúng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với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thực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tiễn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,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vừa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hợp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với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lợi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ích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nhân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loại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và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xu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thế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của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thời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 xml:space="preserve"> 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đại</w:t>
      </w:r>
      <w:r w:rsidRPr="5D42144B" w:rsidR="008F7163">
        <w:rPr>
          <w:rFonts w:ascii="Times New Roman" w:hAnsi="Times New Roman" w:eastAsia="Times New Roman" w:cs="Times New Roman"/>
          <w:color w:val="050505"/>
          <w:sz w:val="26"/>
          <w:szCs w:val="26"/>
        </w:rPr>
        <w:t>.</w:t>
      </w:r>
    </w:p>
    <w:p w:rsidRPr="008A69BB" w:rsidR="00E14352" w:rsidP="5D42144B" w:rsidRDefault="005B5118" w14:paraId="6C88152E" w14:textId="77777777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Calibri" w:cs="Times New Roman"/>
          <w:b w:val="1"/>
          <w:bCs w:val="1"/>
          <w:sz w:val="26"/>
          <w:szCs w:val="26"/>
        </w:rPr>
      </w:pPr>
      <w:r w:rsidRPr="5D42144B" w:rsidR="005B511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>Câu</w:t>
      </w:r>
      <w:r w:rsidRPr="5D42144B" w:rsidR="005B5118">
        <w:rPr>
          <w:rFonts w:ascii="Times New Roman" w:hAnsi="Times New Roman" w:eastAsia="Times New Roman" w:cs="Times New Roman"/>
          <w:b w:val="1"/>
          <w:bCs w:val="1"/>
          <w:color w:val="050505"/>
          <w:sz w:val="26"/>
          <w:szCs w:val="26"/>
        </w:rPr>
        <w:t xml:space="preserve"> 7.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Hoàn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cảnh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lịch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sử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nội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dung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và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ý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nghĩa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đường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lối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kháng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chiến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chống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Mỹ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cứu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nước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của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Đảng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LĐVN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thể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hiện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trong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Hội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nghị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Trung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ương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Đảng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lần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thứ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11(3-1965)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và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lần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>thứ</w:t>
      </w:r>
      <w:r w:rsidRPr="5D42144B" w:rsidR="00E14352">
        <w:rPr>
          <w:rFonts w:ascii="Times New Roman" w:hAnsi="Times New Roman" w:eastAsia="Calibri" w:cs="Times New Roman"/>
          <w:b w:val="1"/>
          <w:bCs w:val="1"/>
          <w:sz w:val="26"/>
          <w:szCs w:val="26"/>
        </w:rPr>
        <w:t xml:space="preserve"> 12(12-1965)?</w:t>
      </w:r>
    </w:p>
    <w:p w:rsidRPr="008A69BB" w:rsidR="005B5118" w:rsidP="5D42144B" w:rsidRDefault="005B5118" w14:paraId="5F977BC6" w14:textId="3BA176A1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color w:val="050505"/>
          <w:sz w:val="26"/>
          <w:szCs w:val="26"/>
        </w:rPr>
      </w:pPr>
    </w:p>
    <w:p w:rsidRPr="008A69BB" w:rsidR="00E14352" w:rsidP="5D42144B" w:rsidRDefault="00E14352" w14:paraId="34B433D0" w14:textId="77777777">
      <w:pPr>
        <w:pStyle w:val="ListParagraph"/>
        <w:numPr>
          <w:ilvl w:val="0"/>
          <w:numId w:val="13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43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Hoàn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cảnh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: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</w:p>
    <w:p w:rsidRPr="008A69BB" w:rsidR="00E14352" w:rsidP="5D42144B" w:rsidRDefault="00E14352" w14:paraId="29152B53" w14:textId="236A00FA">
      <w:pPr>
        <w:pStyle w:val="ListParagraph"/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Để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cứu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vãn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sự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sụp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đổ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chính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quyền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quân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đội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Sài Gòn,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từ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giữa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năm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1965,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đế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đã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chuyển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sang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thực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hiện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lược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“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cục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bộ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”, ồ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ạt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đưa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quân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viễn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chinh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vào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miền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Nam,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đồng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thời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mở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rộng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cuộc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phá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hoại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bằng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không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quân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hải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quân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đối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với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miền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Bắc Việt Nam,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nhằm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làm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suy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yếu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miền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Bắc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ngăn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chặn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sự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chi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viện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miền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Bắc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cho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miền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Nam. </w:t>
      </w:r>
    </w:p>
    <w:p w:rsidRPr="008A69BB" w:rsidR="00E14352" w:rsidP="5D42144B" w:rsidRDefault="00E14352" w14:paraId="2C2BC4CD" w14:textId="003486DC">
      <w:p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lan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rộng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cả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nước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đã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đặt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vận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mệnh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tộc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Việt Nam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trước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những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thách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thức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nghiêm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trọng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.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Trước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tình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hình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đó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Hội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nghị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lần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thứ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11(3/1965),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Hội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nghị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lần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thứ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12 (12/1965)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của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Ban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chấp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hành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Trung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ương</w:t>
      </w:r>
      <w:r w:rsidRPr="5D42144B" w:rsidR="00E14352">
        <w:rPr>
          <w:rFonts w:ascii="Times New Roman" w:hAnsi="Times New Roman" w:eastAsia="Times New Roman" w:cs="Times New Roman"/>
          <w:color w:val="000000"/>
          <w:spacing w:val="5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Đảng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họp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đề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ra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đường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lối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: </w:t>
      </w:r>
    </w:p>
    <w:p w:rsidRPr="008A69BB" w:rsidR="00E14352" w:rsidP="5D42144B" w:rsidRDefault="00E14352" w14:paraId="6B3BC2E1" w14:textId="77777777">
      <w:pPr>
        <w:pStyle w:val="ListParagraph"/>
        <w:numPr>
          <w:ilvl w:val="0"/>
          <w:numId w:val="13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Nội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dung </w:t>
      </w:r>
    </w:p>
    <w:p w:rsidRPr="008A69BB" w:rsidR="00E14352" w:rsidP="5D42144B" w:rsidRDefault="00E14352" w14:paraId="2629C869" w14:textId="53930621">
      <w:pPr>
        <w:pStyle w:val="ListParagraph"/>
        <w:numPr>
          <w:ilvl w:val="0"/>
          <w:numId w:val="10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Quyết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tâm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mục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tiêu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lược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: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Đảng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xác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định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mặc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dù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đế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đưa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vào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miền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Nam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hàng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chục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vạn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quân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viễn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chinh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nhưng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quân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vào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trong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thế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thua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thế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bị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động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nên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so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sánh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lực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lượng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giữa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ta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địch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vẫn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không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có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sự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thay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đổi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lớn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. Việt Nam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có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đủ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điều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kiện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sức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để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đánh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thắng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8A69BB" w:rsidR="00E14352" w:rsidP="5D42144B" w:rsidRDefault="00E14352" w14:paraId="2BFA391D" w14:textId="77777777">
      <w:p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Với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tinh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thần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“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Quyết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tâm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đánh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thắng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giặc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/>
          <w:spacing w:val="101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xâm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lược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”,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Đảng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quyết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định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phát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động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cuộc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kháng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chống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cứu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nước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trong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toàn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quốc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coi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chống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cứu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nước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nhiệm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vụ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thiêng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liêng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của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cả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tộc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từ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Nam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chí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Bắc.</w:t>
      </w:r>
    </w:p>
    <w:p w:rsidRPr="008A69BB" w:rsidR="00E14352" w:rsidP="5D42144B" w:rsidRDefault="00E14352" w14:paraId="396DE6A0" w14:textId="77777777">
      <w:p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Mục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tiêu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lược</w:t>
      </w:r>
      <w:r w:rsidRPr="5D42144B" w:rsidR="00E1435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6"/>
          <w:szCs w:val="26"/>
        </w:rPr>
        <w:t>: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Kiên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quyết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đánh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bại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cuộc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xâm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lược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của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đế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quốc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trong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bất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kỳ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tình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huống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nào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nhằm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bảo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vệ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miền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Bắc,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giải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phóng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miền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Nam,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hoàn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thành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cuộc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mạng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tộc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chủ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nhân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dân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trong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cả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tiến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tới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thực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hiện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hòa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bình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thống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nhất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nước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nhà</w:t>
      </w:r>
    </w:p>
    <w:p w:rsidRPr="008A69BB" w:rsidR="00E14352" w:rsidP="5D42144B" w:rsidRDefault="00E14352" w14:paraId="78B92ED4" w14:textId="1383F7EC">
      <w:pPr>
        <w:pStyle w:val="ListParagraph"/>
        <w:numPr>
          <w:ilvl w:val="0"/>
          <w:numId w:val="10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Phương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châm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lược</w:t>
      </w:r>
      <w:r w:rsidRPr="5D42144B" w:rsidR="00E14352">
        <w:rPr>
          <w:rFonts w:ascii="Times New Roman" w:hAnsi="Times New Roman" w:eastAsia="Times New Roman" w:cs="Times New Roman"/>
          <w:i w:val="1"/>
          <w:iCs w:val="1"/>
          <w:color w:val="000000"/>
          <w:sz w:val="26"/>
          <w:szCs w:val="26"/>
        </w:rPr>
        <w:t>: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Một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là</w:t>
      </w:r>
      <w:r w:rsidRPr="5D42144B" w:rsidR="00E14352">
        <w:rPr>
          <w:rFonts w:ascii="Times New Roman" w:hAnsi="Times New Roman" w:eastAsia="Times New Roman" w:cs="Times New Roman"/>
          <w:color w:val="000000"/>
          <w:spacing w:val="7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tiếp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tục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đẩy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mạnh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cuộc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nhân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chống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ế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cục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bộ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của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/>
          <w:spacing w:val="22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ở</w:t>
      </w:r>
      <w:r w:rsidRPr="5D42144B" w:rsidR="00E14352">
        <w:rPr>
          <w:rFonts w:ascii="Times New Roman" w:hAnsi="Times New Roman" w:eastAsia="Times New Roman" w:cs="Times New Roman"/>
          <w:color w:val="000000"/>
          <w:spacing w:val="22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pacing w:val="-7"/>
          <w:sz w:val="26"/>
          <w:szCs w:val="26"/>
        </w:rPr>
        <w:t>mi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ền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Nam,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đồng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thời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phát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động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nhân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chống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phá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hoại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của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/>
          <w:spacing w:val="36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ở</w:t>
      </w:r>
      <w:r w:rsidRPr="5D42144B" w:rsidR="00E14352">
        <w:rPr>
          <w:rFonts w:ascii="Times New Roman" w:hAnsi="Times New Roman" w:eastAsia="Times New Roman" w:cs="Times New Roman"/>
          <w:color w:val="000000"/>
          <w:spacing w:val="43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pacing w:val="-7"/>
          <w:sz w:val="26"/>
          <w:szCs w:val="26"/>
        </w:rPr>
        <w:t>mi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ề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Bắc. Hai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</w:t>
      </w:r>
      <w:r w:rsidRPr="5D42144B" w:rsidR="00E14352">
        <w:rPr>
          <w:rFonts w:ascii="Times New Roman" w:hAnsi="Times New Roman" w:eastAsia="Times New Roman" w:cs="Times New Roman"/>
          <w:color w:val="000000"/>
          <w:spacing w:val="3"/>
          <w:sz w:val="26"/>
          <w:szCs w:val="26"/>
        </w:rPr>
        <w:t>ự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hiện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kháng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lâu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dài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</w:t>
      </w:r>
      <w:r w:rsidRPr="5D42144B" w:rsidR="00E14352">
        <w:rPr>
          <w:rFonts w:ascii="Times New Roman" w:hAnsi="Times New Roman" w:eastAsia="Times New Roman" w:cs="Times New Roman"/>
          <w:color w:val="000000"/>
          <w:spacing w:val="3"/>
          <w:sz w:val="26"/>
          <w:szCs w:val="26"/>
        </w:rPr>
        <w:t>ự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vào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sức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mình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chính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càng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đánh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càng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mạnh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cố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gắng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mức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độ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cao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ậ</w:t>
      </w:r>
      <w:r w:rsidRPr="5D42144B" w:rsidR="00E14352">
        <w:rPr>
          <w:rFonts w:ascii="Times New Roman" w:hAnsi="Times New Roman" w:eastAsia="Times New Roman" w:cs="Times New Roman"/>
          <w:color w:val="000000"/>
          <w:spacing w:val="7"/>
          <w:sz w:val="26"/>
          <w:szCs w:val="26"/>
        </w:rPr>
        <w:t xml:space="preserve">p</w:t>
      </w:r>
      <w:r w:rsidRPr="5D42144B" w:rsidR="00E14352">
        <w:rPr>
          <w:rFonts w:ascii="Times New Roman" w:hAnsi="Times New Roman" w:eastAsia="Times New Roman" w:cs="Times New Roman"/>
          <w:color w:val="000000"/>
          <w:spacing w:val="7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trung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lực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lượng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của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ả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hai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miền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để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m</w:t>
      </w:r>
      <w:r w:rsidRPr="5D42144B" w:rsidR="00E14352">
        <w:rPr>
          <w:rFonts w:ascii="Times New Roman" w:hAnsi="Times New Roman" w:eastAsia="Times New Roman" w:cs="Times New Roman"/>
          <w:color w:val="000000"/>
          <w:spacing w:val="7"/>
          <w:sz w:val="26"/>
          <w:szCs w:val="26"/>
        </w:rPr>
        <w:t>ở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nh</w:t>
      </w:r>
      <w:r w:rsidRPr="5D42144B" w:rsidR="00E14352">
        <w:rPr>
          <w:rFonts w:ascii="Times New Roman" w:hAnsi="Times New Roman" w:eastAsia="Times New Roman" w:cs="Times New Roman"/>
          <w:color w:val="000000"/>
          <w:spacing w:val="3"/>
          <w:sz w:val="26"/>
          <w:szCs w:val="26"/>
        </w:rPr>
        <w:t>ữ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cuộc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công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lớn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thủ</w:t>
      </w:r>
      <w:r w:rsidRPr="5D42144B" w:rsidR="00E14352">
        <w:rPr>
          <w:rFonts w:ascii="Times New Roman" w:hAnsi="Times New Roman" w:eastAsia="Times New Roman" w:cs="Times New Roman"/>
          <w:color w:val="000000"/>
          <w:spacing w:val="22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thời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cơ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giành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thắng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lợi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quyết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</w:t>
      </w:r>
      <w:r w:rsidRPr="5D42144B" w:rsidR="00E14352">
        <w:rPr>
          <w:rFonts w:ascii="Times New Roman" w:hAnsi="Times New Roman" w:eastAsia="Times New Roman" w:cs="Times New Roman"/>
          <w:color w:val="000000"/>
          <w:spacing w:val="7"/>
          <w:sz w:val="26"/>
          <w:szCs w:val="26"/>
        </w:rPr>
        <w:t>ị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trong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thời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gian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tương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đối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ngắn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trên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trường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mi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ề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Nam.</w:t>
      </w:r>
    </w:p>
    <w:p w:rsidRPr="008A69BB" w:rsidR="00E14352" w:rsidP="5D42144B" w:rsidRDefault="00E14352" w14:paraId="42D0F458" w14:textId="451A4350">
      <w:pPr>
        <w:pStyle w:val="ListParagraph"/>
        <w:numPr>
          <w:ilvl w:val="0"/>
          <w:numId w:val="10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Tư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tưởng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chỉ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pacing w:val="86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đạo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phương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châm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đấu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: Ở</w:t>
      </w:r>
      <w:r w:rsidRPr="5D42144B" w:rsidR="00E14352">
        <w:rPr>
          <w:rFonts w:ascii="Times New Roman" w:hAnsi="Times New Roman" w:eastAsia="Times New Roman" w:cs="Times New Roman"/>
          <w:color w:val="000000"/>
          <w:spacing w:val="88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miền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Nam,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gi</w:t>
      </w:r>
      <w:r w:rsidRPr="5D42144B" w:rsidR="00E14352">
        <w:rPr>
          <w:rFonts w:ascii="Times New Roman" w:hAnsi="Times New Roman" w:eastAsia="Times New Roman" w:cs="Times New Roman"/>
          <w:color w:val="000000"/>
          <w:spacing w:val="11"/>
          <w:sz w:val="26"/>
          <w:szCs w:val="26"/>
        </w:rPr>
        <w:t>ữ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v</w:t>
      </w:r>
      <w:r w:rsidRPr="5D42144B" w:rsidR="00E14352">
        <w:rPr>
          <w:rFonts w:ascii="Times New Roman" w:hAnsi="Times New Roman" w:eastAsia="Times New Roman" w:cs="Times New Roman"/>
          <w:color w:val="000000"/>
          <w:spacing w:val="3"/>
          <w:sz w:val="26"/>
          <w:szCs w:val="26"/>
        </w:rPr>
        <w:t>ữ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phát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triển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thế</w:t>
      </w:r>
      <w:r w:rsidRPr="5D42144B" w:rsidR="00E14352">
        <w:rPr>
          <w:rFonts w:ascii="Times New Roman" w:hAnsi="Times New Roman" w:eastAsia="Times New Roman" w:cs="Times New Roman"/>
          <w:color w:val="000000"/>
          <w:spacing w:val="43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pacing w:val="7"/>
          <w:sz w:val="26"/>
          <w:szCs w:val="26"/>
        </w:rPr>
        <w:t>ti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ến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công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kiên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quyết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tiến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công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và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liên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tục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tiến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công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;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kiên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trì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phương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châm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đấu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tranh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quân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s</w:t>
      </w:r>
      <w:r w:rsidRPr="00E14352" w:rsidR="00E14352">
        <w:rPr>
          <w:rFonts w:ascii="Times New Roman" w:hAnsi="Times New Roman" w:eastAsia="Times New Roman" w:cs="Times New Roman"/>
          <w:color w:val="000000"/>
          <w:spacing w:val="11"/>
          <w:sz w:val="26"/>
          <w:szCs w:val="26"/>
        </w:rPr>
        <w:t>ự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k</w:t>
      </w:r>
      <w:r w:rsidRPr="00E14352" w:rsidR="00E14352">
        <w:rPr>
          <w:rFonts w:ascii="Times New Roman" w:hAnsi="Times New Roman" w:eastAsia="Times New Roman" w:cs="Times New Roman"/>
          <w:color w:val="000000"/>
          <w:spacing w:val="2"/>
          <w:sz w:val="26"/>
          <w:szCs w:val="26"/>
        </w:rPr>
        <w:t>ế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hợp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đấu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tranh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chính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trị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triệt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để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vận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dụng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ba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mũi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giáp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công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đánh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địch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trên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cả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ba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vùng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chiến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lược</w:t>
      </w:r>
      <w:r w:rsidRPr="00E14352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. Ở</w:t>
      </w:r>
      <w:r w:rsidRPr="5D42144B" w:rsidR="00E14352">
        <w:rPr>
          <w:rFonts w:ascii="Times New Roman" w:hAnsi="Times New Roman" w:eastAsia="Times New Roman" w:cs="Times New Roman"/>
          <w:color w:val="000000"/>
          <w:spacing w:val="43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miền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Bắc,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chuyển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hướng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xây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</w:t>
      </w:r>
      <w:r w:rsidRPr="5D42144B" w:rsidR="00E14352">
        <w:rPr>
          <w:rFonts w:ascii="Times New Roman" w:hAnsi="Times New Roman" w:eastAsia="Times New Roman" w:cs="Times New Roman"/>
          <w:color w:val="000000"/>
          <w:spacing w:val="3"/>
          <w:sz w:val="26"/>
          <w:szCs w:val="26"/>
        </w:rPr>
        <w:t>ự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kinh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tế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qu</w:t>
      </w:r>
      <w:r w:rsidRPr="5D42144B" w:rsidR="00E14352">
        <w:rPr>
          <w:rFonts w:ascii="Times New Roman" w:hAnsi="Times New Roman" w:eastAsia="Times New Roman" w:cs="Times New Roman"/>
          <w:color w:val="000000"/>
          <w:spacing w:val="1"/>
          <w:sz w:val="26"/>
          <w:szCs w:val="26"/>
        </w:rPr>
        <w:t>ố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phòng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trong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điều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kiện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có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ế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phá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ho</w:t>
      </w:r>
      <w:r w:rsidRPr="5D42144B" w:rsidR="00E14352">
        <w:rPr>
          <w:rFonts w:ascii="Times New Roman" w:hAnsi="Times New Roman" w:eastAsia="Times New Roman" w:cs="Times New Roman"/>
          <w:color w:val="000000"/>
          <w:spacing w:val="2"/>
          <w:sz w:val="26"/>
          <w:szCs w:val="26"/>
        </w:rPr>
        <w:t>ạ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;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hành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cuộc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</w:t>
      </w:r>
      <w:r w:rsidRPr="5D42144B" w:rsidR="00E14352">
        <w:rPr>
          <w:rFonts w:ascii="Times New Roman" w:hAnsi="Times New Roman" w:eastAsia="Times New Roman" w:cs="Times New Roman"/>
          <w:color w:val="000000"/>
          <w:spacing w:val="2"/>
          <w:sz w:val="26"/>
          <w:szCs w:val="26"/>
        </w:rPr>
        <w:t>ế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nhân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</w:t>
      </w:r>
      <w:r w:rsidRPr="5D42144B" w:rsidR="00E14352">
        <w:rPr>
          <w:rFonts w:ascii="Times New Roman" w:hAnsi="Times New Roman" w:eastAsia="Times New Roman" w:cs="Times New Roman"/>
          <w:color w:val="000000"/>
          <w:spacing w:val="1"/>
          <w:sz w:val="26"/>
          <w:szCs w:val="26"/>
        </w:rPr>
        <w:t>ố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chiế</w:t>
      </w:r>
      <w:r w:rsidRPr="5D42144B" w:rsidR="00E14352">
        <w:rPr>
          <w:rFonts w:ascii="Times New Roman" w:hAnsi="Times New Roman" w:eastAsia="Times New Roman" w:cs="Times New Roman"/>
          <w:color w:val="000000"/>
          <w:spacing w:val="7"/>
          <w:sz w:val="26"/>
          <w:szCs w:val="26"/>
        </w:rPr>
        <w:t xml:space="preserve">n</w:t>
      </w:r>
      <w:r w:rsidRPr="5D42144B" w:rsidR="00E14352">
        <w:rPr>
          <w:rFonts w:ascii="Times New Roman" w:hAnsi="Times New Roman" w:eastAsia="Times New Roman" w:cs="Times New Roman"/>
          <w:color w:val="000000"/>
          <w:spacing w:val="7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phá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hoại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của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đế</w:t>
      </w:r>
      <w:r w:rsidRPr="5D42144B" w:rsidR="00E14352">
        <w:rPr>
          <w:rFonts w:ascii="Times New Roman" w:hAnsi="Times New Roman" w:eastAsia="Times New Roman" w:cs="Times New Roman"/>
          <w:color w:val="000000"/>
          <w:spacing w:val="22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pacing w:val="7"/>
          <w:sz w:val="26"/>
          <w:szCs w:val="26"/>
        </w:rPr>
        <w:t>qu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ốc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/>
          <w:spacing w:val="22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để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bảo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vệ</w:t>
      </w:r>
      <w:r w:rsidRPr="5D42144B" w:rsidR="00E14352">
        <w:rPr>
          <w:rFonts w:ascii="Times New Roman" w:hAnsi="Times New Roman" w:eastAsia="Times New Roman" w:cs="Times New Roman"/>
          <w:color w:val="000000"/>
          <w:spacing w:val="29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mi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ề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Bắc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xã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hội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chủ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nghĩa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động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viên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sức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người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s</w:t>
      </w:r>
      <w:r w:rsidRPr="5D42144B" w:rsidR="00E14352">
        <w:rPr>
          <w:rFonts w:ascii="Times New Roman" w:hAnsi="Times New Roman" w:eastAsia="Times New Roman" w:cs="Times New Roman"/>
          <w:color w:val="000000"/>
          <w:spacing w:val="3"/>
          <w:sz w:val="26"/>
          <w:szCs w:val="26"/>
        </w:rPr>
        <w:t>ứ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của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</w:t>
      </w:r>
      <w:r w:rsidRPr="5D42144B" w:rsidR="00E14352">
        <w:rPr>
          <w:rFonts w:ascii="Times New Roman" w:hAnsi="Times New Roman" w:eastAsia="Times New Roman" w:cs="Times New Roman"/>
          <w:color w:val="000000"/>
          <w:spacing w:val="3"/>
          <w:sz w:val="26"/>
          <w:szCs w:val="26"/>
        </w:rPr>
        <w:t>ứ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cao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nh</w:t>
      </w:r>
      <w:r w:rsidRPr="5D42144B" w:rsidR="00E14352">
        <w:rPr>
          <w:rFonts w:ascii="Times New Roman" w:hAnsi="Times New Roman" w:eastAsia="Times New Roman" w:cs="Times New Roman"/>
          <w:color w:val="000000"/>
          <w:spacing w:val="2"/>
          <w:sz w:val="26"/>
          <w:szCs w:val="26"/>
        </w:rPr>
        <w:t>ấ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chi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viện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cho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tiền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tuyến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lớn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mi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ề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Nam. </w:t>
      </w:r>
    </w:p>
    <w:p w:rsidRPr="008A69BB" w:rsidR="00E14352" w:rsidP="5D42144B" w:rsidRDefault="00E14352" w14:paraId="653A9E72" w14:textId="00CC8339">
      <w:pPr>
        <w:pStyle w:val="ListParagraph"/>
        <w:numPr>
          <w:ilvl w:val="0"/>
          <w:numId w:val="10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Về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mối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quan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>h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pacing w:val="8"/>
          <w:sz w:val="26"/>
          <w:szCs w:val="26"/>
        </w:rPr>
        <w:t>ệ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và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nhiệm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vụ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cách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mạng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của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hai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6"/>
          <w:szCs w:val="26"/>
        </w:rPr>
        <w:t xml:space="preserve">miền</w:t>
      </w:r>
      <w:r w:rsidRPr="5D42144B" w:rsidR="00E14352">
        <w:rPr>
          <w:rFonts w:ascii="Times New Roman" w:hAnsi="Times New Roman" w:eastAsia="Times New Roman" w:cs="Times New Roman"/>
          <w:i w:val="1"/>
          <w:iCs w:val="1"/>
          <w:color w:val="000000"/>
          <w:sz w:val="26"/>
          <w:szCs w:val="26"/>
        </w:rPr>
        <w:t>: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Trong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cuộc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kháng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chiến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chống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Mỹ</w:t>
      </w:r>
      <w:r w:rsidRPr="5D42144B" w:rsidR="00E14352">
        <w:rPr>
          <w:rFonts w:ascii="Times New Roman" w:hAnsi="Times New Roman" w:eastAsia="Times New Roman" w:cs="Times New Roman"/>
          <w:color w:val="000000"/>
          <w:spacing w:val="14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pacing w:val="-7"/>
          <w:sz w:val="26"/>
          <w:szCs w:val="26"/>
        </w:rPr>
        <w:t>mi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ề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Nam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tiền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tuy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ế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lớn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miền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B</w:t>
      </w:r>
      <w:r w:rsidRPr="5D42144B" w:rsidR="00E14352">
        <w:rPr>
          <w:rFonts w:ascii="Times New Roman" w:hAnsi="Times New Roman" w:eastAsia="Times New Roman" w:cs="Times New Roman"/>
          <w:color w:val="000000"/>
          <w:spacing w:val="2"/>
          <w:sz w:val="26"/>
          <w:szCs w:val="26"/>
        </w:rPr>
        <w:t>ắ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c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hậu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phương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lớn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.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Phải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ắ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</w:t>
      </w:r>
      <w:r w:rsidRPr="5D42144B" w:rsidR="00E14352">
        <w:rPr>
          <w:rFonts w:ascii="Times New Roman" w:hAnsi="Times New Roman" w:eastAsia="Times New Roman" w:cs="Times New Roman"/>
          <w:color w:val="000000"/>
          <w:spacing w:val="3"/>
          <w:sz w:val="26"/>
          <w:szCs w:val="26"/>
        </w:rPr>
        <w:t>ữ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mối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quan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hệ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gi</w:t>
      </w:r>
      <w:r w:rsidRPr="5D42144B" w:rsidR="00E14352">
        <w:rPr>
          <w:rFonts w:ascii="Times New Roman" w:hAnsi="Times New Roman" w:eastAsia="Times New Roman" w:cs="Times New Roman"/>
          <w:color w:val="000000"/>
          <w:spacing w:val="3"/>
          <w:sz w:val="26"/>
          <w:szCs w:val="26"/>
        </w:rPr>
        <w:t>ữ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nhi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ệ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vụ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b</w:t>
      </w:r>
      <w:r w:rsidRPr="5D42144B" w:rsidR="00E14352">
        <w:rPr>
          <w:rFonts w:ascii="Times New Roman" w:hAnsi="Times New Roman" w:eastAsia="Times New Roman" w:cs="Times New Roman"/>
          <w:color w:val="000000"/>
          <w:spacing w:val="2"/>
          <w:sz w:val="26"/>
          <w:szCs w:val="26"/>
        </w:rPr>
        <w:t>ả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o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vệ</w:t>
      </w:r>
      <w:r w:rsidRPr="5D42144B" w:rsidR="00E14352">
        <w:rPr>
          <w:rFonts w:ascii="Times New Roman" w:hAnsi="Times New Roman" w:eastAsia="Times New Roman" w:cs="Times New Roman"/>
          <w:color w:val="000000"/>
          <w:spacing w:val="22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pacing w:val="-7"/>
          <w:sz w:val="26"/>
          <w:szCs w:val="26"/>
        </w:rPr>
        <w:t>mi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ề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Bắc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gi</w:t>
      </w:r>
      <w:r w:rsidRPr="5D42144B" w:rsidR="00E14352">
        <w:rPr>
          <w:rFonts w:ascii="Times New Roman" w:hAnsi="Times New Roman" w:eastAsia="Times New Roman" w:cs="Times New Roman"/>
          <w:color w:val="000000"/>
          <w:spacing w:val="2"/>
          <w:sz w:val="26"/>
          <w:szCs w:val="26"/>
        </w:rPr>
        <w:t>ả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phóng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miền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Nam.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Khẩu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hi</w:t>
      </w:r>
      <w:r w:rsidRPr="5D42144B" w:rsidR="00E14352">
        <w:rPr>
          <w:rFonts w:ascii="Times New Roman" w:hAnsi="Times New Roman" w:eastAsia="Times New Roman" w:cs="Times New Roman"/>
          <w:color w:val="000000"/>
          <w:spacing w:val="8"/>
          <w:sz w:val="26"/>
          <w:szCs w:val="26"/>
        </w:rPr>
        <w:t>ệ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u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chung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của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nhân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cả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nước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lúc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này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“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Tấ</w:t>
      </w:r>
      <w:r w:rsidRPr="5D42144B" w:rsidR="00E14352">
        <w:rPr>
          <w:rFonts w:ascii="Times New Roman" w:hAnsi="Times New Roman" w:eastAsia="Times New Roman" w:cs="Times New Roman"/>
          <w:color w:val="000000"/>
          <w:spacing w:val="7"/>
          <w:sz w:val="26"/>
          <w:szCs w:val="26"/>
        </w:rPr>
        <w:t xml:space="preserve">t</w:t>
      </w:r>
      <w:r w:rsidRPr="5D42144B" w:rsidR="00E14352">
        <w:rPr>
          <w:rFonts w:ascii="Times New Roman" w:hAnsi="Times New Roman" w:eastAsia="Times New Roman" w:cs="Times New Roman"/>
          <w:color w:val="000000"/>
          <w:spacing w:val="7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cả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cho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tiền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tuyến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tất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cả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để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đánh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thắng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giặc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xâm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lư</w:t>
      </w:r>
      <w:r w:rsidRPr="5D42144B" w:rsidR="00E14352">
        <w:rPr>
          <w:rFonts w:ascii="Times New Roman" w:hAnsi="Times New Roman" w:eastAsia="Times New Roman" w:cs="Times New Roman"/>
          <w:color w:val="000000"/>
          <w:spacing w:val="2"/>
          <w:sz w:val="26"/>
          <w:szCs w:val="26"/>
        </w:rPr>
        <w:t>ợc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”.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</w:p>
    <w:p w:rsidRPr="008A69BB" w:rsidR="00194AF4" w:rsidP="5D42144B" w:rsidRDefault="00E14352" w14:paraId="75678BD1" w14:textId="63D14384">
      <w:pPr>
        <w:pStyle w:val="ListParagraph"/>
        <w:numPr>
          <w:ilvl w:val="0"/>
          <w:numId w:val="13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D42144B" w:rsidR="00E14352">
        <w:rPr>
          <w:rFonts w:ascii="Times New Roman" w:hAnsi="Times New Roman" w:eastAsia="Times New Roman" w:cs="Times New Roman"/>
          <w:b w:val="1"/>
          <w:bCs w:val="1"/>
          <w:color w:val="000000"/>
          <w:sz w:val="26"/>
          <w:szCs w:val="26"/>
        </w:rPr>
        <w:t xml:space="preserve">Ý </w:t>
      </w:r>
      <w:r w:rsidRPr="5D42144B" w:rsidR="00E14352">
        <w:rPr>
          <w:rFonts w:ascii="Times New Roman" w:hAnsi="Times New Roman" w:eastAsia="Times New Roman" w:cs="Times New Roman"/>
          <w:b w:val="1"/>
          <w:bCs w:val="1"/>
          <w:color w:val="000000"/>
          <w:sz w:val="26"/>
          <w:szCs w:val="26"/>
        </w:rPr>
        <w:t>nghĩa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: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Nghị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quyết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Trung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ương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lần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</w:t>
      </w:r>
      <w:r w:rsidRPr="5D42144B" w:rsidR="00E14352">
        <w:rPr>
          <w:rFonts w:ascii="Times New Roman" w:hAnsi="Times New Roman" w:eastAsia="Times New Roman" w:cs="Times New Roman"/>
          <w:color w:val="000000"/>
          <w:spacing w:val="3"/>
          <w:sz w:val="26"/>
          <w:szCs w:val="26"/>
        </w:rPr>
        <w:t>ứ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11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và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lần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th</w:t>
      </w:r>
      <w:r w:rsidRPr="5D42144B" w:rsidR="00E14352">
        <w:rPr>
          <w:rFonts w:ascii="Times New Roman" w:hAnsi="Times New Roman" w:eastAsia="Times New Roman" w:cs="Times New Roman"/>
          <w:color w:val="000000"/>
          <w:spacing w:val="3"/>
          <w:sz w:val="26"/>
          <w:szCs w:val="26"/>
        </w:rPr>
        <w:t>ứ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12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năm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1965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nói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trên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thể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hiện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tư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tưởng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n</w:t>
      </w:r>
      <w:r w:rsidRPr="5D42144B" w:rsidR="00E14352">
        <w:rPr>
          <w:rFonts w:ascii="Times New Roman" w:hAnsi="Times New Roman" w:eastAsia="Times New Roman" w:cs="Times New Roman"/>
          <w:color w:val="000000"/>
          <w:spacing w:val="9"/>
          <w:sz w:val="26"/>
          <w:szCs w:val="26"/>
        </w:rPr>
        <w:t>ắ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</w:t>
      </w:r>
      <w:r w:rsidRPr="5D42144B" w:rsidR="00E14352">
        <w:rPr>
          <w:rFonts w:ascii="Times New Roman" w:hAnsi="Times New Roman" w:eastAsia="Times New Roman" w:cs="Times New Roman"/>
          <w:color w:val="000000"/>
          <w:spacing w:val="3"/>
          <w:sz w:val="26"/>
          <w:szCs w:val="26"/>
        </w:rPr>
        <w:t>ữ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giương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cao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hai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ngọn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</w:t>
      </w:r>
      <w:r w:rsidRPr="5D42144B" w:rsidR="00E14352">
        <w:rPr>
          <w:rFonts w:ascii="Times New Roman" w:hAnsi="Times New Roman" w:eastAsia="Times New Roman" w:cs="Times New Roman"/>
          <w:color w:val="000000"/>
          <w:spacing w:val="6"/>
          <w:sz w:val="26"/>
          <w:szCs w:val="26"/>
        </w:rPr>
        <w:t>ờ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độc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lập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dân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tộc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gắn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li</w:t>
      </w:r>
      <w:r w:rsidRPr="5D42144B" w:rsidR="00E14352">
        <w:rPr>
          <w:rFonts w:ascii="Times New Roman" w:hAnsi="Times New Roman" w:eastAsia="Times New Roman" w:cs="Times New Roman"/>
          <w:color w:val="000000"/>
          <w:spacing w:val="2"/>
          <w:sz w:val="26"/>
          <w:szCs w:val="26"/>
        </w:rPr>
        <w:t>ề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với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chủ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nghĩa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xã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hội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tiếp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tục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hành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đồng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thời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hai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lược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của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Đảng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quyết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tâm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đánh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thắng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giặc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xâm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lược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giải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phóng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miền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Nam,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thống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nh</w:t>
      </w:r>
      <w:r w:rsidRPr="5D42144B" w:rsidR="00E14352">
        <w:rPr>
          <w:rFonts w:ascii="Times New Roman" w:hAnsi="Times New Roman" w:eastAsia="Times New Roman" w:cs="Times New Roman"/>
          <w:color w:val="000000"/>
          <w:spacing w:val="2"/>
          <w:sz w:val="26"/>
          <w:szCs w:val="26"/>
        </w:rPr>
        <w:t>ấ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Tổ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quốc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của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tộc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ta.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Đó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đường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lối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tranh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nhân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toàn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dân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toàn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diện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lâu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dài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dựa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vòa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sức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mình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chính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trong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hoàn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cảnh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mới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là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cơ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sở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để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Đảng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lãnh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đạo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đưa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cuộc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kháng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chiến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chống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Mỹ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,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cứu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nước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đến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thắng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lợi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>vẻ</w:t>
      </w:r>
      <w:r w:rsidRPr="5D42144B" w:rsidR="00E14352"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vang.</w:t>
      </w:r>
    </w:p>
    <w:p w:rsidRPr="008A69BB" w:rsidR="00EF1347" w:rsidP="5D42144B" w:rsidRDefault="00EF1347" w14:paraId="269F48AE" w14:textId="2A26049B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Câu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611EF9">
        <w:rPr>
          <w:rFonts w:ascii="Times New Roman" w:hAnsi="Times New Roman" w:cs="Times New Roman"/>
          <w:b w:val="1"/>
          <w:bCs w:val="1"/>
          <w:sz w:val="28"/>
          <w:szCs w:val="28"/>
        </w:rPr>
        <w:t>8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.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Nội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dung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Cương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lĩnh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xây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dựng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đất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nước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trong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thời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kỳ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quá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độ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lên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Cnxh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ở VN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năm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201</w:t>
      </w:r>
      <w:r w:rsidRPr="395029DE" w:rsidR="0046427A">
        <w:rPr>
          <w:rFonts w:ascii="Times New Roman" w:hAnsi="Times New Roman" w:cs="Times New Roman"/>
          <w:b w:val="1"/>
          <w:bCs w:val="1"/>
          <w:sz w:val="28"/>
          <w:szCs w:val="28"/>
        </w:rPr>
        <w:t>1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4A7E58">
        <w:rPr>
          <w:rFonts w:ascii="Times New Roman" w:hAnsi="Times New Roman" w:cs="Times New Roman"/>
          <w:b w:val="1"/>
          <w:bCs w:val="1"/>
          <w:sz w:val="28"/>
          <w:szCs w:val="28"/>
        </w:rPr>
        <w:t>về</w:t>
      </w:r>
      <w:r w:rsidRPr="395029DE" w:rsidR="004A7E5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4A7E58">
        <w:rPr>
          <w:rFonts w:ascii="Times New Roman" w:hAnsi="Times New Roman" w:cs="Times New Roman"/>
          <w:b w:val="1"/>
          <w:bCs w:val="1"/>
          <w:sz w:val="28"/>
          <w:szCs w:val="28"/>
        </w:rPr>
        <w:t>n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hững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định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hướng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lớn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về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phát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triển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kinh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tế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văn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hóa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xã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hội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quốc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phòng</w:t>
      </w:r>
      <w:r w:rsidRPr="395029DE" w:rsidR="00EF1347">
        <w:rPr>
          <w:rFonts w:ascii="Times New Roman" w:hAnsi="Times New Roman" w:cs="Times New Roman"/>
          <w:b w:val="1"/>
          <w:bCs w:val="1"/>
          <w:sz w:val="28"/>
          <w:szCs w:val="28"/>
        </w:rPr>
        <w:t>…</w:t>
      </w:r>
    </w:p>
    <w:p w:rsidRPr="008A69BB" w:rsidR="00E0696E" w:rsidP="5D42144B" w:rsidRDefault="00E0696E" w14:paraId="5AAFD4DB" w14:textId="77777777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8A69BB" w:rsidR="00E0696E" w:rsidP="5D42144B" w:rsidRDefault="00E0696E" w14:paraId="7646F871" w14:textId="77777777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8A69BB" w:rsidR="00EF1347" w:rsidP="5D42144B" w:rsidRDefault="00EF1347" w14:paraId="47B3F91A" w14:textId="7777777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5D42144B" w:rsidR="00EF134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Về</w:t>
      </w:r>
      <w:r w:rsidRPr="5D42144B" w:rsidR="00EF134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kinh</w:t>
      </w:r>
      <w:r w:rsidRPr="5D42144B" w:rsidR="00EF134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tế</w:t>
      </w:r>
      <w:r w:rsidRPr="5D42144B" w:rsidR="00EF134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: </w:t>
      </w:r>
    </w:p>
    <w:p w:rsidRPr="008A69BB" w:rsidR="000C5965" w:rsidP="5D42144B" w:rsidRDefault="00DE27EA" w14:paraId="32FE1A6E" w14:textId="4E336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5D42144B" w:rsidR="00DE27EA">
        <w:rPr>
          <w:rFonts w:ascii="Times New Roman" w:hAnsi="Times New Roman" w:cs="Times New Roman"/>
          <w:sz w:val="28"/>
          <w:szCs w:val="28"/>
        </w:rPr>
        <w:t xml:space="preserve">      .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Phát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triển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nền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kttt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định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hướng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xã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hội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chủ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nghĩa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với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nhiều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hình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thức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sở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hữu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nhiều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tp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kinh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tế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hình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thức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tổ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chức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kinh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doanh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hình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thức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phân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phối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. Các </w:t>
      </w:r>
      <w:r w:rsidRPr="5D42144B" w:rsidR="00EF1347">
        <w:rPr>
          <w:rFonts w:ascii="Times New Roman" w:hAnsi="Times New Roman" w:cs="Times New Roman"/>
          <w:sz w:val="28"/>
          <w:szCs w:val="28"/>
        </w:rPr>
        <w:t>tp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kinh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tế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hoạt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động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theo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pháp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luật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đều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là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bộ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phận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hợp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thành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quan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trọng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của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nền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kinh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tế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bình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đẳng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trước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pháp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luật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0C5965">
        <w:rPr>
          <w:rFonts w:ascii="Times New Roman" w:hAnsi="Times New Roman" w:cs="Times New Roman"/>
          <w:sz w:val="28"/>
          <w:szCs w:val="28"/>
        </w:rPr>
        <w:t>cùng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phát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triển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lâu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dài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0C5965">
        <w:rPr>
          <w:rFonts w:ascii="Times New Roman" w:hAnsi="Times New Roman" w:cs="Times New Roman"/>
          <w:sz w:val="28"/>
          <w:szCs w:val="28"/>
        </w:rPr>
        <w:t>hợp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tác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và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cạnh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tranh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lành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mạnh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. 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Kinh </w:t>
      </w:r>
      <w:r w:rsidRPr="5D42144B" w:rsidR="00EF1347">
        <w:rPr>
          <w:rFonts w:ascii="Times New Roman" w:hAnsi="Times New Roman" w:cs="Times New Roman"/>
          <w:sz w:val="28"/>
          <w:szCs w:val="28"/>
        </w:rPr>
        <w:t>tế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nhà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nước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giữ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vai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trò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chủ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đạo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. Kinh </w:t>
      </w:r>
      <w:r w:rsidRPr="5D42144B" w:rsidR="00EF1347">
        <w:rPr>
          <w:rFonts w:ascii="Times New Roman" w:hAnsi="Times New Roman" w:cs="Times New Roman"/>
          <w:sz w:val="28"/>
          <w:szCs w:val="28"/>
        </w:rPr>
        <w:t>tế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tập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thể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không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ngừng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được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củng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cố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phát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triển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. Kinh </w:t>
      </w:r>
      <w:r w:rsidRPr="5D42144B" w:rsidR="00EF1347">
        <w:rPr>
          <w:rFonts w:ascii="Times New Roman" w:hAnsi="Times New Roman" w:cs="Times New Roman"/>
          <w:sz w:val="28"/>
          <w:szCs w:val="28"/>
        </w:rPr>
        <w:t>tế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nhà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nước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cùng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với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kinh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tế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tập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thể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ngày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càng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trở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thành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nền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tảng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vững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chắc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của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nền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kinh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tế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quốc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dân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; </w:t>
      </w:r>
      <w:r w:rsidRPr="5D42144B" w:rsidR="00EF1347">
        <w:rPr>
          <w:rFonts w:ascii="Times New Roman" w:hAnsi="Times New Roman" w:cs="Times New Roman"/>
          <w:sz w:val="28"/>
          <w:szCs w:val="28"/>
        </w:rPr>
        <w:t>kinh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tế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tư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nhân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là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một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trong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những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động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lực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của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nền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kinh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tế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. Kinh </w:t>
      </w:r>
      <w:r w:rsidRPr="5D42144B" w:rsidR="00EF1347">
        <w:rPr>
          <w:rFonts w:ascii="Times New Roman" w:hAnsi="Times New Roman" w:cs="Times New Roman"/>
          <w:sz w:val="28"/>
          <w:szCs w:val="28"/>
        </w:rPr>
        <w:t>tế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có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vốn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đầu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tư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nước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ngoài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được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khuyến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khích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phát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triển</w:t>
      </w:r>
      <w:r w:rsidRPr="5D42144B" w:rsidR="00EF1347">
        <w:rPr>
          <w:rFonts w:ascii="Times New Roman" w:hAnsi="Times New Roman" w:cs="Times New Roman"/>
          <w:sz w:val="28"/>
          <w:szCs w:val="28"/>
        </w:rPr>
        <w:t>…</w:t>
      </w:r>
    </w:p>
    <w:p w:rsidRPr="008A69BB" w:rsidR="000C5965" w:rsidP="5D42144B" w:rsidRDefault="00DE27EA" w14:paraId="2094464B" w14:textId="37E08C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5D42144B" w:rsidR="00DE27EA">
        <w:rPr>
          <w:rFonts w:ascii="Times New Roman" w:hAnsi="Times New Roman" w:cs="Times New Roman"/>
          <w:sz w:val="28"/>
          <w:szCs w:val="28"/>
        </w:rPr>
        <w:t xml:space="preserve">      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DE27EA">
        <w:rPr>
          <w:rFonts w:ascii="Times New Roman" w:hAnsi="Times New Roman" w:cs="Times New Roman"/>
          <w:sz w:val="28"/>
          <w:szCs w:val="28"/>
        </w:rPr>
        <w:t xml:space="preserve">. </w:t>
      </w:r>
      <w:r w:rsidRPr="5D42144B" w:rsidR="000C5965">
        <w:rPr>
          <w:rFonts w:ascii="Times New Roman" w:hAnsi="Times New Roman" w:cs="Times New Roman"/>
          <w:sz w:val="28"/>
          <w:szCs w:val="28"/>
        </w:rPr>
        <w:t>Phát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triển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kinh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tế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là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nhiệm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vụ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trung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tâm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0C5965">
        <w:rPr>
          <w:rFonts w:ascii="Times New Roman" w:hAnsi="Times New Roman" w:cs="Times New Roman"/>
          <w:sz w:val="28"/>
          <w:szCs w:val="28"/>
        </w:rPr>
        <w:t>thực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hiện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công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nghiệp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hóa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hiện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đại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hóa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nhân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nước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gắn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với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phát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triển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kinh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tế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tri </w:t>
      </w:r>
      <w:r w:rsidRPr="5D42144B" w:rsidR="000C5965">
        <w:rPr>
          <w:rFonts w:ascii="Times New Roman" w:hAnsi="Times New Roman" w:cs="Times New Roman"/>
          <w:sz w:val="28"/>
          <w:szCs w:val="28"/>
        </w:rPr>
        <w:t>thức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0C5965">
        <w:rPr>
          <w:rFonts w:ascii="Times New Roman" w:hAnsi="Times New Roman" w:cs="Times New Roman"/>
          <w:sz w:val="28"/>
          <w:szCs w:val="28"/>
        </w:rPr>
        <w:t>bảo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vệ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tài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nguyên </w:t>
      </w:r>
      <w:r w:rsidRPr="5D42144B" w:rsidR="000C5965">
        <w:rPr>
          <w:rFonts w:ascii="Times New Roman" w:hAnsi="Times New Roman" w:cs="Times New Roman"/>
          <w:sz w:val="28"/>
          <w:szCs w:val="28"/>
        </w:rPr>
        <w:t>môi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trường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; </w:t>
      </w:r>
      <w:r w:rsidRPr="5D42144B" w:rsidR="000C5965">
        <w:rPr>
          <w:rFonts w:ascii="Times New Roman" w:hAnsi="Times New Roman" w:cs="Times New Roman"/>
          <w:sz w:val="28"/>
          <w:szCs w:val="28"/>
        </w:rPr>
        <w:t>xây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dựng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cơ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cấu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kinh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tế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hợp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lý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0C5965">
        <w:rPr>
          <w:rFonts w:ascii="Times New Roman" w:hAnsi="Times New Roman" w:cs="Times New Roman"/>
          <w:sz w:val="28"/>
          <w:szCs w:val="28"/>
        </w:rPr>
        <w:t>hiện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đại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0C5965">
        <w:rPr>
          <w:rFonts w:ascii="Times New Roman" w:hAnsi="Times New Roman" w:cs="Times New Roman"/>
          <w:sz w:val="28"/>
          <w:szCs w:val="28"/>
        </w:rPr>
        <w:t>có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hiệu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quả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và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bền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vững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0C5965">
        <w:rPr>
          <w:rFonts w:ascii="Times New Roman" w:hAnsi="Times New Roman" w:cs="Times New Roman"/>
          <w:sz w:val="28"/>
          <w:szCs w:val="28"/>
        </w:rPr>
        <w:t>gắn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kết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chặt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chẽ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công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nghiệp-nông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nghiệp-dịch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vụ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. Coi </w:t>
      </w:r>
      <w:r w:rsidRPr="5D42144B" w:rsidR="000C5965">
        <w:rPr>
          <w:rFonts w:ascii="Times New Roman" w:hAnsi="Times New Roman" w:cs="Times New Roman"/>
          <w:sz w:val="28"/>
          <w:szCs w:val="28"/>
        </w:rPr>
        <w:t>trọng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phát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triển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các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ngành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công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nghiệp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nặng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0C5965">
        <w:rPr>
          <w:rFonts w:ascii="Times New Roman" w:hAnsi="Times New Roman" w:cs="Times New Roman"/>
          <w:sz w:val="28"/>
          <w:szCs w:val="28"/>
        </w:rPr>
        <w:t>công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nghiệp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chế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tạo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có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tính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nền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tảng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và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các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ngành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công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nghiệp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có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; </w:t>
      </w:r>
      <w:r w:rsidRPr="5D42144B" w:rsidR="000C5965">
        <w:rPr>
          <w:rFonts w:ascii="Times New Roman" w:hAnsi="Times New Roman" w:cs="Times New Roman"/>
          <w:sz w:val="28"/>
          <w:szCs w:val="28"/>
        </w:rPr>
        <w:t>phát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triển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nông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0C5965">
        <w:rPr>
          <w:rFonts w:ascii="Times New Roman" w:hAnsi="Times New Roman" w:cs="Times New Roman"/>
          <w:sz w:val="28"/>
          <w:szCs w:val="28"/>
        </w:rPr>
        <w:t>lâm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0C5965">
        <w:rPr>
          <w:rFonts w:ascii="Times New Roman" w:hAnsi="Times New Roman" w:cs="Times New Roman"/>
          <w:sz w:val="28"/>
          <w:szCs w:val="28"/>
        </w:rPr>
        <w:t>ngư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nghiệp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ngày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càng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đạt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trình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độ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công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nghệ</w:t>
      </w:r>
      <w:r w:rsidRPr="5D42144B" w:rsidR="000C5965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0C5965">
        <w:rPr>
          <w:rFonts w:ascii="Times New Roman" w:hAnsi="Times New Roman" w:cs="Times New Roman"/>
          <w:sz w:val="28"/>
          <w:szCs w:val="28"/>
        </w:rPr>
        <w:t>cao</w:t>
      </w:r>
      <w:r w:rsidRPr="5D42144B" w:rsidR="00B43D94">
        <w:rPr>
          <w:rFonts w:ascii="Times New Roman" w:hAnsi="Times New Roman" w:cs="Times New Roman"/>
          <w:sz w:val="28"/>
          <w:szCs w:val="28"/>
        </w:rPr>
        <w:t>…</w:t>
      </w:r>
    </w:p>
    <w:p w:rsidRPr="008A69BB" w:rsidR="00B43D94" w:rsidP="5D42144B" w:rsidRDefault="00DE27EA" w14:paraId="2FA49A5E" w14:textId="20C603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5D42144B" w:rsidR="00DE27EA">
        <w:rPr>
          <w:rFonts w:ascii="Times New Roman" w:hAnsi="Times New Roman" w:cs="Times New Roman"/>
          <w:sz w:val="28"/>
          <w:szCs w:val="28"/>
        </w:rPr>
        <w:t xml:space="preserve">      . 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Xây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dựng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nền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kinh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tế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độc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lập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tự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chủ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B43D94">
        <w:rPr>
          <w:rFonts w:ascii="Times New Roman" w:hAnsi="Times New Roman" w:cs="Times New Roman"/>
          <w:sz w:val="28"/>
          <w:szCs w:val="28"/>
        </w:rPr>
        <w:t>đồng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thời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chủ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động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B43D94">
        <w:rPr>
          <w:rFonts w:ascii="Times New Roman" w:hAnsi="Times New Roman" w:cs="Times New Roman"/>
          <w:sz w:val="28"/>
          <w:szCs w:val="28"/>
        </w:rPr>
        <w:t>tích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cực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hội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nhập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kinh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tế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quốc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tế</w:t>
      </w:r>
      <w:r w:rsidRPr="5D42144B" w:rsidR="00B43D94">
        <w:rPr>
          <w:rFonts w:ascii="Times New Roman" w:hAnsi="Times New Roman" w:cs="Times New Roman"/>
          <w:sz w:val="28"/>
          <w:szCs w:val="28"/>
        </w:rPr>
        <w:t>.</w:t>
      </w:r>
    </w:p>
    <w:p w:rsidRPr="008A69BB" w:rsidR="00EF1347" w:rsidP="5D42144B" w:rsidRDefault="00EF1347" w14:paraId="5E6835A2" w14:textId="76A500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8A69BB" w:rsidR="00E0696E" w:rsidP="5D42144B" w:rsidRDefault="00EF1347" w14:paraId="7F38F91F" w14:textId="38F2F35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5D42144B" w:rsidR="00EF134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Về</w:t>
      </w:r>
      <w:r w:rsidRPr="5D42144B" w:rsidR="00EF134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văn</w:t>
      </w:r>
      <w:r w:rsidRPr="5D42144B" w:rsidR="00EF134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hóa</w:t>
      </w:r>
      <w:r w:rsidRPr="5D42144B" w:rsidR="00EF134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, </w:t>
      </w:r>
      <w:r w:rsidRPr="5D42144B" w:rsidR="00E0696E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xã</w:t>
      </w:r>
      <w:r w:rsidRPr="5D42144B" w:rsidR="00E0696E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5D42144B" w:rsidR="00E0696E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hội</w:t>
      </w:r>
      <w:r w:rsidRPr="5D42144B" w:rsidR="00E0696E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.</w:t>
      </w:r>
    </w:p>
    <w:p w:rsidRPr="008A69BB" w:rsidR="00EF1347" w:rsidP="5D42144B" w:rsidRDefault="00B43D94" w14:paraId="14A9F13A" w14:textId="3C704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5D42144B" w:rsidR="00B43D94">
        <w:rPr>
          <w:rFonts w:ascii="Times New Roman" w:hAnsi="Times New Roman" w:cs="Times New Roman"/>
          <w:sz w:val="28"/>
          <w:szCs w:val="28"/>
        </w:rPr>
        <w:t>.</w:t>
      </w:r>
      <w:r w:rsidRPr="5D42144B" w:rsidR="00DE27EA">
        <w:rPr>
          <w:rFonts w:ascii="Times New Roman" w:hAnsi="Times New Roman" w:cs="Times New Roman"/>
          <w:sz w:val="28"/>
          <w:szCs w:val="28"/>
        </w:rPr>
        <w:t xml:space="preserve">     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Xây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dựng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nền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văn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hóa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tiên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tiến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đậm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bản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sắc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dân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tộc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phát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triển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toàn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diện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thống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nhất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trong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dạng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thấm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nhuần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sâu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sắc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tinh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thần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nhân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văn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B43D94">
        <w:rPr>
          <w:rFonts w:ascii="Times New Roman" w:hAnsi="Times New Roman" w:cs="Times New Roman"/>
          <w:sz w:val="28"/>
          <w:szCs w:val="28"/>
        </w:rPr>
        <w:t>dân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chủ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B43D94">
        <w:rPr>
          <w:rFonts w:ascii="Times New Roman" w:hAnsi="Times New Roman" w:cs="Times New Roman"/>
          <w:sz w:val="28"/>
          <w:szCs w:val="28"/>
        </w:rPr>
        <w:t>tiến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bộ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B43D94">
        <w:rPr>
          <w:rFonts w:ascii="Times New Roman" w:hAnsi="Times New Roman" w:cs="Times New Roman"/>
          <w:sz w:val="28"/>
          <w:szCs w:val="28"/>
        </w:rPr>
        <w:t>trở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thành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nền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tảng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tinh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thần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vững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chắc</w:t>
      </w:r>
      <w:r w:rsidRPr="5D42144B" w:rsidR="00B43D94">
        <w:rPr>
          <w:rFonts w:ascii="Times New Roman" w:hAnsi="Times New Roman" w:cs="Times New Roman"/>
          <w:sz w:val="28"/>
          <w:szCs w:val="28"/>
        </w:rPr>
        <w:t>.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Kế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thừa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phát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huy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những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truyền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thống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tốt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đẹp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của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cộng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đồng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các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dân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tộc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VN, </w:t>
      </w:r>
      <w:r w:rsidRPr="5D42144B" w:rsidR="00EF1347">
        <w:rPr>
          <w:rFonts w:ascii="Times New Roman" w:hAnsi="Times New Roman" w:cs="Times New Roman"/>
          <w:sz w:val="28"/>
          <w:szCs w:val="28"/>
        </w:rPr>
        <w:t>tiếp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những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tinh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3C7DA198">
        <w:rPr>
          <w:rFonts w:ascii="Times New Roman" w:hAnsi="Times New Roman" w:cs="Times New Roman"/>
          <w:sz w:val="28"/>
          <w:szCs w:val="28"/>
        </w:rPr>
        <w:t>h</w:t>
      </w:r>
      <w:r w:rsidRPr="5D42144B" w:rsidR="1879B8AD">
        <w:rPr>
          <w:rFonts w:ascii="Times New Roman" w:hAnsi="Times New Roman" w:cs="Times New Roman"/>
          <w:sz w:val="28"/>
          <w:szCs w:val="28"/>
        </w:rPr>
        <w:t>oa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văn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hóa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nhân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loại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xây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dựng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một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xã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hội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dân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chủ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B43D94">
        <w:rPr>
          <w:rFonts w:ascii="Times New Roman" w:hAnsi="Times New Roman" w:cs="Times New Roman"/>
          <w:sz w:val="28"/>
          <w:szCs w:val="28"/>
        </w:rPr>
        <w:t>công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bằng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văn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minh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vì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lợi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ích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chân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chính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phẩm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giá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con </w:t>
      </w:r>
      <w:r w:rsidRPr="5D42144B" w:rsidR="00EF1347">
        <w:rPr>
          <w:rFonts w:ascii="Times New Roman" w:hAnsi="Times New Roman" w:cs="Times New Roman"/>
          <w:sz w:val="28"/>
          <w:szCs w:val="28"/>
        </w:rPr>
        <w:t>ngườ</w:t>
      </w:r>
      <w:r w:rsidRPr="5D42144B" w:rsidR="00B43D94">
        <w:rPr>
          <w:rFonts w:ascii="Times New Roman" w:hAnsi="Times New Roman" w:cs="Times New Roman"/>
          <w:sz w:val="28"/>
          <w:szCs w:val="28"/>
        </w:rPr>
        <w:t>i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B43D94">
        <w:rPr>
          <w:rFonts w:ascii="Times New Roman" w:hAnsi="Times New Roman" w:cs="Times New Roman"/>
          <w:sz w:val="28"/>
          <w:szCs w:val="28"/>
        </w:rPr>
        <w:t>với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trình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độ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tri </w:t>
      </w:r>
      <w:r w:rsidRPr="5D42144B" w:rsidR="00B43D94">
        <w:rPr>
          <w:rFonts w:ascii="Times New Roman" w:hAnsi="Times New Roman" w:cs="Times New Roman"/>
          <w:sz w:val="28"/>
          <w:szCs w:val="28"/>
        </w:rPr>
        <w:t>thức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B43D94">
        <w:rPr>
          <w:rFonts w:ascii="Times New Roman" w:hAnsi="Times New Roman" w:cs="Times New Roman"/>
          <w:sz w:val="28"/>
          <w:szCs w:val="28"/>
        </w:rPr>
        <w:t>đạo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đức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B43D94">
        <w:rPr>
          <w:rFonts w:ascii="Times New Roman" w:hAnsi="Times New Roman" w:cs="Times New Roman"/>
          <w:sz w:val="28"/>
          <w:szCs w:val="28"/>
        </w:rPr>
        <w:t>thể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lực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và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thẩm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mỹ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ngày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càng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B43D94">
        <w:rPr>
          <w:rFonts w:ascii="Times New Roman" w:hAnsi="Times New Roman" w:cs="Times New Roman"/>
          <w:sz w:val="28"/>
          <w:szCs w:val="28"/>
        </w:rPr>
        <w:t>cao</w:t>
      </w:r>
    </w:p>
    <w:p w:rsidRPr="008A69BB" w:rsidR="00EF1347" w:rsidP="5D42144B" w:rsidRDefault="00EF1347" w14:paraId="5697ECAD" w14:textId="77777777">
      <w:pPr>
        <w:pStyle w:val="ListParagraph"/>
        <w:rPr>
          <w:rFonts w:ascii="Times New Roman" w:hAnsi="Times New Roman" w:cs="Times New Roman"/>
          <w:i w:val="1"/>
          <w:iCs w:val="1"/>
          <w:sz w:val="28"/>
          <w:szCs w:val="28"/>
        </w:rPr>
      </w:pPr>
    </w:p>
    <w:p w:rsidRPr="008A69BB" w:rsidR="00EF1347" w:rsidP="5D42144B" w:rsidRDefault="00B43D94" w14:paraId="1D5F81F1" w14:textId="051D40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5D42144B" w:rsidR="00B43D94">
        <w:rPr>
          <w:rFonts w:ascii="Times New Roman" w:hAnsi="Times New Roman" w:cs="Times New Roman"/>
          <w:sz w:val="28"/>
          <w:szCs w:val="28"/>
        </w:rPr>
        <w:t>.</w:t>
      </w:r>
      <w:r w:rsidRPr="5D42144B" w:rsidR="00DE27EA">
        <w:rPr>
          <w:rFonts w:ascii="Times New Roman" w:hAnsi="Times New Roman" w:cs="Times New Roman"/>
          <w:sz w:val="28"/>
          <w:szCs w:val="28"/>
        </w:rPr>
        <w:t xml:space="preserve">     </w:t>
      </w:r>
      <w:r w:rsidRPr="5D42144B" w:rsidR="00B43D94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3433">
        <w:rPr>
          <w:rFonts w:ascii="Times New Roman" w:hAnsi="Times New Roman" w:cs="Times New Roman"/>
          <w:sz w:val="28"/>
          <w:szCs w:val="28"/>
        </w:rPr>
        <w:t>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on </w:t>
      </w:r>
      <w:r w:rsidRPr="5D42144B" w:rsidR="00EF1347">
        <w:rPr>
          <w:rFonts w:ascii="Times New Roman" w:hAnsi="Times New Roman" w:cs="Times New Roman"/>
          <w:sz w:val="28"/>
          <w:szCs w:val="28"/>
        </w:rPr>
        <w:t>người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là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trung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tâm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của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chiến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lược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phát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triển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3433">
        <w:rPr>
          <w:rFonts w:ascii="Times New Roman" w:hAnsi="Times New Roman" w:cs="Times New Roman"/>
          <w:sz w:val="28"/>
          <w:szCs w:val="28"/>
        </w:rPr>
        <w:t>văn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3433">
        <w:rPr>
          <w:rFonts w:ascii="Times New Roman" w:hAnsi="Times New Roman" w:cs="Times New Roman"/>
          <w:sz w:val="28"/>
          <w:szCs w:val="28"/>
        </w:rPr>
        <w:t>hóa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là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chủ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thể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phát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triển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. </w:t>
      </w:r>
      <w:r w:rsidRPr="5D42144B" w:rsidR="00EF3433">
        <w:rPr>
          <w:rFonts w:ascii="Times New Roman" w:hAnsi="Times New Roman" w:cs="Times New Roman"/>
          <w:sz w:val="28"/>
          <w:szCs w:val="28"/>
        </w:rPr>
        <w:t>Xây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3433">
        <w:rPr>
          <w:rFonts w:ascii="Times New Roman" w:hAnsi="Times New Roman" w:cs="Times New Roman"/>
          <w:sz w:val="28"/>
          <w:szCs w:val="28"/>
        </w:rPr>
        <w:t>dựng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con </w:t>
      </w:r>
      <w:r w:rsidRPr="5D42144B" w:rsidR="00EF3433">
        <w:rPr>
          <w:rFonts w:ascii="Times New Roman" w:hAnsi="Times New Roman" w:cs="Times New Roman"/>
          <w:sz w:val="28"/>
          <w:szCs w:val="28"/>
        </w:rPr>
        <w:t>người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VN </w:t>
      </w:r>
      <w:r w:rsidRPr="5D42144B" w:rsidR="00EF3433">
        <w:rPr>
          <w:rFonts w:ascii="Times New Roman" w:hAnsi="Times New Roman" w:cs="Times New Roman"/>
          <w:sz w:val="28"/>
          <w:szCs w:val="28"/>
        </w:rPr>
        <w:t>giàu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DE27EA">
        <w:rPr>
          <w:rFonts w:ascii="Times New Roman" w:hAnsi="Times New Roman" w:cs="Times New Roman"/>
          <w:sz w:val="28"/>
          <w:szCs w:val="28"/>
        </w:rPr>
        <w:t>lòng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3433">
        <w:rPr>
          <w:rFonts w:ascii="Times New Roman" w:hAnsi="Times New Roman" w:cs="Times New Roman"/>
          <w:sz w:val="28"/>
          <w:szCs w:val="28"/>
        </w:rPr>
        <w:t>yêu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3433">
        <w:rPr>
          <w:rFonts w:ascii="Times New Roman" w:hAnsi="Times New Roman" w:cs="Times New Roman"/>
          <w:sz w:val="28"/>
          <w:szCs w:val="28"/>
        </w:rPr>
        <w:t>nước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3433">
        <w:rPr>
          <w:rFonts w:ascii="Times New Roman" w:hAnsi="Times New Roman" w:cs="Times New Roman"/>
          <w:sz w:val="28"/>
          <w:szCs w:val="28"/>
        </w:rPr>
        <w:t>có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ý </w:t>
      </w:r>
      <w:r w:rsidRPr="5D42144B" w:rsidR="00EF3433">
        <w:rPr>
          <w:rFonts w:ascii="Times New Roman" w:hAnsi="Times New Roman" w:cs="Times New Roman"/>
          <w:sz w:val="28"/>
          <w:szCs w:val="28"/>
        </w:rPr>
        <w:t>thức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3433">
        <w:rPr>
          <w:rFonts w:ascii="Times New Roman" w:hAnsi="Times New Roman" w:cs="Times New Roman"/>
          <w:sz w:val="28"/>
          <w:szCs w:val="28"/>
        </w:rPr>
        <w:t>làm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3433">
        <w:rPr>
          <w:rFonts w:ascii="Times New Roman" w:hAnsi="Times New Roman" w:cs="Times New Roman"/>
          <w:sz w:val="28"/>
          <w:szCs w:val="28"/>
        </w:rPr>
        <w:t>chủ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3433">
        <w:rPr>
          <w:rFonts w:ascii="Times New Roman" w:hAnsi="Times New Roman" w:cs="Times New Roman"/>
          <w:sz w:val="28"/>
          <w:szCs w:val="28"/>
        </w:rPr>
        <w:t>có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3433">
        <w:rPr>
          <w:rFonts w:ascii="Times New Roman" w:hAnsi="Times New Roman" w:cs="Times New Roman"/>
          <w:sz w:val="28"/>
          <w:szCs w:val="28"/>
        </w:rPr>
        <w:t>trách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3433">
        <w:rPr>
          <w:rFonts w:ascii="Times New Roman" w:hAnsi="Times New Roman" w:cs="Times New Roman"/>
          <w:sz w:val="28"/>
          <w:szCs w:val="28"/>
        </w:rPr>
        <w:t>nhiệm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3433">
        <w:rPr>
          <w:rFonts w:ascii="Times New Roman" w:hAnsi="Times New Roman" w:cs="Times New Roman"/>
          <w:sz w:val="28"/>
          <w:szCs w:val="28"/>
        </w:rPr>
        <w:t>công</w:t>
      </w:r>
      <w:r w:rsidRPr="5D42144B" w:rsidR="00EF3433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3433">
        <w:rPr>
          <w:rFonts w:ascii="Times New Roman" w:hAnsi="Times New Roman" w:cs="Times New Roman"/>
          <w:sz w:val="28"/>
          <w:szCs w:val="28"/>
        </w:rPr>
        <w:t>dân</w:t>
      </w:r>
    </w:p>
    <w:p w:rsidRPr="008A69BB" w:rsidR="00EF1347" w:rsidP="5D42144B" w:rsidRDefault="00EF1347" w14:paraId="7408ACE6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8A69BB" w:rsidR="00EF1347" w:rsidP="5D42144B" w:rsidRDefault="00EF3433" w14:paraId="50A8FEC5" w14:textId="2DF04D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5D42144B" w:rsidR="00EF3433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. </w:t>
      </w:r>
      <w:r w:rsidRPr="5D42144B" w:rsidR="00DE27EA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    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Coi </w:t>
      </w:r>
      <w:r w:rsidRPr="5D42144B" w:rsidR="00EF1347">
        <w:rPr>
          <w:rFonts w:ascii="Times New Roman" w:hAnsi="Times New Roman" w:cs="Times New Roman"/>
          <w:sz w:val="28"/>
          <w:szCs w:val="28"/>
        </w:rPr>
        <w:t>phát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triển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giáo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dục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đào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tạo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cùng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với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phát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triển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khoa </w:t>
      </w:r>
      <w:r w:rsidRPr="5D42144B" w:rsidR="00EF1347">
        <w:rPr>
          <w:rFonts w:ascii="Times New Roman" w:hAnsi="Times New Roman" w:cs="Times New Roman"/>
          <w:sz w:val="28"/>
          <w:szCs w:val="28"/>
        </w:rPr>
        <w:t>học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công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nghệ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là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quốc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sách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hàng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đầu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; </w:t>
      </w:r>
      <w:r w:rsidRPr="5D42144B" w:rsidR="00EF1347">
        <w:rPr>
          <w:rFonts w:ascii="Times New Roman" w:hAnsi="Times New Roman" w:cs="Times New Roman"/>
          <w:sz w:val="28"/>
          <w:szCs w:val="28"/>
        </w:rPr>
        <w:t>đầu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tư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giáo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dục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là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đầu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tư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phát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triển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. </w:t>
      </w:r>
      <w:r w:rsidRPr="5D42144B" w:rsidR="00EF1347">
        <w:rPr>
          <w:rFonts w:ascii="Times New Roman" w:hAnsi="Times New Roman" w:cs="Times New Roman"/>
          <w:sz w:val="28"/>
          <w:szCs w:val="28"/>
        </w:rPr>
        <w:t>Đổi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mới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căn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bản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toàn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diện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giáo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dục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đào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tạo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theo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nhu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cầu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phát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triển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của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xã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hội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nâng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cao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chất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lượng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theo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yêu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cầu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chuẩn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hóa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hiện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đại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hóa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xã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hội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hóa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dân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chủ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hóa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hội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nhập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quốc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tế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phục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vụ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đắc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lực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sự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nghiệp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xây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dựng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bảo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vệ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tổ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quốc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. </w:t>
      </w:r>
      <w:r w:rsidRPr="5D42144B" w:rsidR="00EF1347">
        <w:rPr>
          <w:rFonts w:ascii="Times New Roman" w:hAnsi="Times New Roman" w:cs="Times New Roman"/>
          <w:sz w:val="28"/>
          <w:szCs w:val="28"/>
        </w:rPr>
        <w:t>Đảy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mạnh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xây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dựng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xã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hội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học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tập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, </w:t>
      </w:r>
      <w:r w:rsidRPr="5D42144B" w:rsidR="00EF1347">
        <w:rPr>
          <w:rFonts w:ascii="Times New Roman" w:hAnsi="Times New Roman" w:cs="Times New Roman"/>
          <w:sz w:val="28"/>
          <w:szCs w:val="28"/>
        </w:rPr>
        <w:t>tạo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cơ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hội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và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điều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kiện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cho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mọi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công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dân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học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tập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suốt</w:t>
      </w:r>
      <w:r w:rsidRPr="5D42144B" w:rsidR="00EF1347">
        <w:rPr>
          <w:rFonts w:ascii="Times New Roman" w:hAnsi="Times New Roman" w:cs="Times New Roman"/>
          <w:sz w:val="28"/>
          <w:szCs w:val="28"/>
        </w:rPr>
        <w:t xml:space="preserve"> </w:t>
      </w:r>
      <w:r w:rsidRPr="5D42144B" w:rsidR="00EF1347">
        <w:rPr>
          <w:rFonts w:ascii="Times New Roman" w:hAnsi="Times New Roman" w:cs="Times New Roman"/>
          <w:sz w:val="28"/>
          <w:szCs w:val="28"/>
        </w:rPr>
        <w:t>đời</w:t>
      </w:r>
    </w:p>
    <w:p w:rsidRPr="008A69BB" w:rsidR="00FD48AA" w:rsidP="5D42144B" w:rsidRDefault="00FD48AA" w14:paraId="7F4D9946" w14:textId="1FFFA8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sectPr w:rsidRPr="008A69BB" w:rsidR="00FD48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354A" w:rsidP="00394787" w:rsidRDefault="0094354A" w14:paraId="42F935AC" w14:textId="77777777">
      <w:pPr>
        <w:spacing w:after="0" w:line="240" w:lineRule="auto"/>
      </w:pPr>
      <w:r>
        <w:separator/>
      </w:r>
    </w:p>
  </w:endnote>
  <w:endnote w:type="continuationSeparator" w:id="0">
    <w:p w:rsidR="0094354A" w:rsidP="00394787" w:rsidRDefault="0094354A" w14:paraId="522E2D7E" w14:textId="77777777">
      <w:pPr>
        <w:spacing w:after="0" w:line="240" w:lineRule="auto"/>
      </w:pPr>
      <w:r>
        <w:continuationSeparator/>
      </w:r>
    </w:p>
  </w:endnote>
  <w:endnote w:type="continuationNotice" w:id="1">
    <w:p w:rsidR="0094354A" w:rsidRDefault="0094354A" w14:paraId="5F51756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354A" w:rsidP="00394787" w:rsidRDefault="0094354A" w14:paraId="0C17171E" w14:textId="77777777">
      <w:pPr>
        <w:spacing w:after="0" w:line="240" w:lineRule="auto"/>
      </w:pPr>
      <w:r>
        <w:separator/>
      </w:r>
    </w:p>
  </w:footnote>
  <w:footnote w:type="continuationSeparator" w:id="0">
    <w:p w:rsidR="0094354A" w:rsidP="00394787" w:rsidRDefault="0094354A" w14:paraId="30B18FBF" w14:textId="77777777">
      <w:pPr>
        <w:spacing w:after="0" w:line="240" w:lineRule="auto"/>
      </w:pPr>
      <w:r>
        <w:continuationSeparator/>
      </w:r>
    </w:p>
  </w:footnote>
  <w:footnote w:type="continuationNotice" w:id="1">
    <w:p w:rsidR="0094354A" w:rsidRDefault="0094354A" w14:paraId="230A8AE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5F7"/>
    <w:multiLevelType w:val="hybridMultilevel"/>
    <w:tmpl w:val="C54EC694"/>
    <w:lvl w:ilvl="0" w:tplc="557285EA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2CA4629"/>
    <w:multiLevelType w:val="hybridMultilevel"/>
    <w:tmpl w:val="45425FE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218"/>
    <w:multiLevelType w:val="hybridMultilevel"/>
    <w:tmpl w:val="61C88BB8"/>
    <w:lvl w:ilvl="0" w:tplc="B5249D0C">
      <w:start w:val="1"/>
      <w:numFmt w:val="bullet"/>
      <w:lvlText w:val="-"/>
      <w:lvlJc w:val="left"/>
      <w:pPr>
        <w:ind w:left="864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hint="default" w:ascii="Courier New" w:hAnsi="Courier New" w:cs="Courier New"/>
      </w:rPr>
    </w:lvl>
    <w:lvl w:ilvl="2" w:tplc="A86CEB94">
      <w:start w:val="2"/>
      <w:numFmt w:val="bullet"/>
      <w:lvlText w:val=""/>
      <w:lvlJc w:val="left"/>
      <w:pPr>
        <w:ind w:left="2304" w:hanging="360"/>
      </w:pPr>
      <w:rPr>
        <w:rFonts w:hint="default" w:ascii="Wingdings" w:hAnsi="Wingdings" w:cs="Times New Roman" w:eastAsiaTheme="minorHAnsi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abstractNum w:abstractNumId="3" w15:restartNumberingAfterBreak="0">
    <w:nsid w:val="26594E18"/>
    <w:multiLevelType w:val="hybridMultilevel"/>
    <w:tmpl w:val="D054B63A"/>
    <w:lvl w:ilvl="0" w:tplc="D5E2F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383EF6"/>
    <w:multiLevelType w:val="hybridMultilevel"/>
    <w:tmpl w:val="FD3C7140"/>
    <w:lvl w:ilvl="0" w:tplc="D33EA1D6">
      <w:start w:val="1"/>
      <w:numFmt w:val="bullet"/>
      <w:lvlText w:val="-"/>
      <w:lvlJc w:val="left"/>
      <w:pPr>
        <w:ind w:left="864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abstractNum w:abstractNumId="5" w15:restartNumberingAfterBreak="0">
    <w:nsid w:val="428765BE"/>
    <w:multiLevelType w:val="hybridMultilevel"/>
    <w:tmpl w:val="7E785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E255E"/>
    <w:multiLevelType w:val="hybridMultilevel"/>
    <w:tmpl w:val="329CE1B4"/>
    <w:lvl w:ilvl="0" w:tplc="157A39DC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9BE4340"/>
    <w:multiLevelType w:val="hybridMultilevel"/>
    <w:tmpl w:val="759EB524"/>
    <w:lvl w:ilvl="0" w:tplc="78C206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DFC0267"/>
    <w:multiLevelType w:val="hybridMultilevel"/>
    <w:tmpl w:val="A09AC712"/>
    <w:lvl w:ilvl="0" w:tplc="833618FA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5D16DC9"/>
    <w:multiLevelType w:val="hybridMultilevel"/>
    <w:tmpl w:val="DB422938"/>
    <w:lvl w:ilvl="0" w:tplc="D45ECDC0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6D407FBB"/>
    <w:multiLevelType w:val="hybridMultilevel"/>
    <w:tmpl w:val="2F5C2720"/>
    <w:lvl w:ilvl="0" w:tplc="FD9E2E1C">
      <w:start w:val="1"/>
      <w:numFmt w:val="bullet"/>
      <w:lvlText w:val=""/>
      <w:lvlJc w:val="left"/>
      <w:pPr>
        <w:ind w:left="864" w:hanging="360"/>
      </w:pPr>
      <w:rPr>
        <w:rFonts w:hint="default" w:ascii="Symbol" w:hAnsi="Symbol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abstractNum w:abstractNumId="11" w15:restartNumberingAfterBreak="0">
    <w:nsid w:val="712C075A"/>
    <w:multiLevelType w:val="hybridMultilevel"/>
    <w:tmpl w:val="564AC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4412"/>
    <w:multiLevelType w:val="hybridMultilevel"/>
    <w:tmpl w:val="0F0A3488"/>
    <w:lvl w:ilvl="0" w:tplc="FFFC1B42">
      <w:start w:val="1"/>
      <w:numFmt w:val="bullet"/>
      <w:lvlText w:val="-"/>
      <w:lvlJc w:val="left"/>
      <w:pPr>
        <w:ind w:left="114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num w:numId="1" w16cid:durableId="2111928891">
    <w:abstractNumId w:val="5"/>
  </w:num>
  <w:num w:numId="2" w16cid:durableId="1797524909">
    <w:abstractNumId w:val="12"/>
  </w:num>
  <w:num w:numId="3" w16cid:durableId="1455103761">
    <w:abstractNumId w:val="7"/>
  </w:num>
  <w:num w:numId="4" w16cid:durableId="47805400">
    <w:abstractNumId w:val="3"/>
  </w:num>
  <w:num w:numId="5" w16cid:durableId="58792563">
    <w:abstractNumId w:val="6"/>
  </w:num>
  <w:num w:numId="6" w16cid:durableId="1515342723">
    <w:abstractNumId w:val="0"/>
  </w:num>
  <w:num w:numId="7" w16cid:durableId="641882981">
    <w:abstractNumId w:val="9"/>
  </w:num>
  <w:num w:numId="8" w16cid:durableId="1919750789">
    <w:abstractNumId w:val="4"/>
  </w:num>
  <w:num w:numId="9" w16cid:durableId="838038020">
    <w:abstractNumId w:val="8"/>
  </w:num>
  <w:num w:numId="10" w16cid:durableId="1393239403">
    <w:abstractNumId w:val="2"/>
  </w:num>
  <w:num w:numId="11" w16cid:durableId="971983488">
    <w:abstractNumId w:val="10"/>
  </w:num>
  <w:num w:numId="12" w16cid:durableId="1251545439">
    <w:abstractNumId w:val="1"/>
  </w:num>
  <w:num w:numId="13" w16cid:durableId="2594841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tru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D98"/>
    <w:rsid w:val="00000F97"/>
    <w:rsid w:val="00003773"/>
    <w:rsid w:val="000043CA"/>
    <w:rsid w:val="00021A51"/>
    <w:rsid w:val="000240B8"/>
    <w:rsid w:val="00044E0F"/>
    <w:rsid w:val="000635E1"/>
    <w:rsid w:val="000B6D98"/>
    <w:rsid w:val="000B7EC3"/>
    <w:rsid w:val="000C4835"/>
    <w:rsid w:val="000C5965"/>
    <w:rsid w:val="000F24E9"/>
    <w:rsid w:val="00117A37"/>
    <w:rsid w:val="00121EA4"/>
    <w:rsid w:val="00122847"/>
    <w:rsid w:val="00126252"/>
    <w:rsid w:val="001332D6"/>
    <w:rsid w:val="0013610D"/>
    <w:rsid w:val="00140609"/>
    <w:rsid w:val="0014719C"/>
    <w:rsid w:val="0015495B"/>
    <w:rsid w:val="00155D4D"/>
    <w:rsid w:val="00194AF4"/>
    <w:rsid w:val="001A6E37"/>
    <w:rsid w:val="001B0A92"/>
    <w:rsid w:val="001C46CD"/>
    <w:rsid w:val="00200887"/>
    <w:rsid w:val="002060A3"/>
    <w:rsid w:val="00231FA3"/>
    <w:rsid w:val="002370BD"/>
    <w:rsid w:val="00237E2E"/>
    <w:rsid w:val="002541A1"/>
    <w:rsid w:val="00271DCE"/>
    <w:rsid w:val="00273204"/>
    <w:rsid w:val="00283D3F"/>
    <w:rsid w:val="002B5941"/>
    <w:rsid w:val="002D7D48"/>
    <w:rsid w:val="002F4FB8"/>
    <w:rsid w:val="002F5EAF"/>
    <w:rsid w:val="00302BBB"/>
    <w:rsid w:val="00306F6A"/>
    <w:rsid w:val="00316591"/>
    <w:rsid w:val="00337576"/>
    <w:rsid w:val="003620AB"/>
    <w:rsid w:val="00372740"/>
    <w:rsid w:val="00390A93"/>
    <w:rsid w:val="00394787"/>
    <w:rsid w:val="003A6A53"/>
    <w:rsid w:val="003B1436"/>
    <w:rsid w:val="003B41BF"/>
    <w:rsid w:val="003C4CB5"/>
    <w:rsid w:val="003C53E2"/>
    <w:rsid w:val="0043551D"/>
    <w:rsid w:val="00447860"/>
    <w:rsid w:val="0046427A"/>
    <w:rsid w:val="004716A4"/>
    <w:rsid w:val="00472D7C"/>
    <w:rsid w:val="00477436"/>
    <w:rsid w:val="004A7E58"/>
    <w:rsid w:val="004E01CB"/>
    <w:rsid w:val="004E1237"/>
    <w:rsid w:val="004F20BC"/>
    <w:rsid w:val="004F3FAD"/>
    <w:rsid w:val="00544E4E"/>
    <w:rsid w:val="005467CE"/>
    <w:rsid w:val="00552339"/>
    <w:rsid w:val="00581E2C"/>
    <w:rsid w:val="005A3580"/>
    <w:rsid w:val="005B032E"/>
    <w:rsid w:val="005B5118"/>
    <w:rsid w:val="005B538C"/>
    <w:rsid w:val="005D235A"/>
    <w:rsid w:val="005F374F"/>
    <w:rsid w:val="00601FBC"/>
    <w:rsid w:val="00605FBC"/>
    <w:rsid w:val="00611EF9"/>
    <w:rsid w:val="006127C0"/>
    <w:rsid w:val="00624A52"/>
    <w:rsid w:val="0064791B"/>
    <w:rsid w:val="00647E92"/>
    <w:rsid w:val="00662FDB"/>
    <w:rsid w:val="00680402"/>
    <w:rsid w:val="006822F0"/>
    <w:rsid w:val="006861AC"/>
    <w:rsid w:val="00697899"/>
    <w:rsid w:val="006B3235"/>
    <w:rsid w:val="006C7532"/>
    <w:rsid w:val="006F59ED"/>
    <w:rsid w:val="00703230"/>
    <w:rsid w:val="00711B88"/>
    <w:rsid w:val="0071281C"/>
    <w:rsid w:val="00716CE2"/>
    <w:rsid w:val="007201A3"/>
    <w:rsid w:val="00741588"/>
    <w:rsid w:val="00795DAD"/>
    <w:rsid w:val="007A2935"/>
    <w:rsid w:val="007C3569"/>
    <w:rsid w:val="00800E16"/>
    <w:rsid w:val="00820917"/>
    <w:rsid w:val="008340F5"/>
    <w:rsid w:val="0085416A"/>
    <w:rsid w:val="0086260C"/>
    <w:rsid w:val="00871165"/>
    <w:rsid w:val="00871C0F"/>
    <w:rsid w:val="0089088F"/>
    <w:rsid w:val="00893878"/>
    <w:rsid w:val="00896D05"/>
    <w:rsid w:val="008A69BB"/>
    <w:rsid w:val="008C1AAD"/>
    <w:rsid w:val="008C75BF"/>
    <w:rsid w:val="008E3D67"/>
    <w:rsid w:val="008F7163"/>
    <w:rsid w:val="00902DB8"/>
    <w:rsid w:val="00933E87"/>
    <w:rsid w:val="0094354A"/>
    <w:rsid w:val="00944D69"/>
    <w:rsid w:val="009719C8"/>
    <w:rsid w:val="009777CD"/>
    <w:rsid w:val="00995658"/>
    <w:rsid w:val="009C0DD4"/>
    <w:rsid w:val="009F4AD3"/>
    <w:rsid w:val="009F5DE3"/>
    <w:rsid w:val="00A10392"/>
    <w:rsid w:val="00A177A0"/>
    <w:rsid w:val="00A240BD"/>
    <w:rsid w:val="00A34136"/>
    <w:rsid w:val="00AA27D8"/>
    <w:rsid w:val="00AB3437"/>
    <w:rsid w:val="00AD0C3A"/>
    <w:rsid w:val="00B135CA"/>
    <w:rsid w:val="00B24C6F"/>
    <w:rsid w:val="00B33D2C"/>
    <w:rsid w:val="00B359D3"/>
    <w:rsid w:val="00B43D94"/>
    <w:rsid w:val="00B66810"/>
    <w:rsid w:val="00B84370"/>
    <w:rsid w:val="00B85635"/>
    <w:rsid w:val="00B87067"/>
    <w:rsid w:val="00B878DD"/>
    <w:rsid w:val="00B94AB9"/>
    <w:rsid w:val="00C036C2"/>
    <w:rsid w:val="00C037A9"/>
    <w:rsid w:val="00C0380E"/>
    <w:rsid w:val="00C141B7"/>
    <w:rsid w:val="00C23EF7"/>
    <w:rsid w:val="00C436B0"/>
    <w:rsid w:val="00C71F38"/>
    <w:rsid w:val="00C81B9E"/>
    <w:rsid w:val="00CA314B"/>
    <w:rsid w:val="00CF185D"/>
    <w:rsid w:val="00D05003"/>
    <w:rsid w:val="00D11953"/>
    <w:rsid w:val="00D3271A"/>
    <w:rsid w:val="00D5526C"/>
    <w:rsid w:val="00D70D18"/>
    <w:rsid w:val="00D722A4"/>
    <w:rsid w:val="00D85F1A"/>
    <w:rsid w:val="00D90409"/>
    <w:rsid w:val="00DA2F94"/>
    <w:rsid w:val="00DA6C58"/>
    <w:rsid w:val="00DB0B63"/>
    <w:rsid w:val="00DB1FF3"/>
    <w:rsid w:val="00DC192D"/>
    <w:rsid w:val="00DC5BAD"/>
    <w:rsid w:val="00DC6A8D"/>
    <w:rsid w:val="00DD29F0"/>
    <w:rsid w:val="00DD340E"/>
    <w:rsid w:val="00DD69C0"/>
    <w:rsid w:val="00DE27EA"/>
    <w:rsid w:val="00E0696E"/>
    <w:rsid w:val="00E1026F"/>
    <w:rsid w:val="00E10E73"/>
    <w:rsid w:val="00E14352"/>
    <w:rsid w:val="00E21CF2"/>
    <w:rsid w:val="00E25B8A"/>
    <w:rsid w:val="00E53F9E"/>
    <w:rsid w:val="00E57A3F"/>
    <w:rsid w:val="00E75DA3"/>
    <w:rsid w:val="00E760AD"/>
    <w:rsid w:val="00EA5BE5"/>
    <w:rsid w:val="00EC0EDF"/>
    <w:rsid w:val="00EC306F"/>
    <w:rsid w:val="00EF1347"/>
    <w:rsid w:val="00EF3433"/>
    <w:rsid w:val="00EF3FB1"/>
    <w:rsid w:val="00F00A0B"/>
    <w:rsid w:val="00F06CB1"/>
    <w:rsid w:val="00F10C32"/>
    <w:rsid w:val="00F316C4"/>
    <w:rsid w:val="00F42313"/>
    <w:rsid w:val="00F50B7E"/>
    <w:rsid w:val="00F518BF"/>
    <w:rsid w:val="00F666D9"/>
    <w:rsid w:val="00F879F6"/>
    <w:rsid w:val="00F9728E"/>
    <w:rsid w:val="00FD48AA"/>
    <w:rsid w:val="00FE5E72"/>
    <w:rsid w:val="00FF6B1E"/>
    <w:rsid w:val="020288DF"/>
    <w:rsid w:val="029CDF61"/>
    <w:rsid w:val="03A3649B"/>
    <w:rsid w:val="03F36C3B"/>
    <w:rsid w:val="06365AEF"/>
    <w:rsid w:val="0B4C8EF1"/>
    <w:rsid w:val="0B9E24DF"/>
    <w:rsid w:val="0CF92FB7"/>
    <w:rsid w:val="0E3EA14C"/>
    <w:rsid w:val="0E63B392"/>
    <w:rsid w:val="10EBBCB8"/>
    <w:rsid w:val="11786B1D"/>
    <w:rsid w:val="12AD096C"/>
    <w:rsid w:val="1343A009"/>
    <w:rsid w:val="13DDBD89"/>
    <w:rsid w:val="156B2724"/>
    <w:rsid w:val="16BB102A"/>
    <w:rsid w:val="1879B8AD"/>
    <w:rsid w:val="19AD2285"/>
    <w:rsid w:val="1AF0D337"/>
    <w:rsid w:val="1D23210B"/>
    <w:rsid w:val="1D8A69BE"/>
    <w:rsid w:val="1DB8C647"/>
    <w:rsid w:val="1F8E8F41"/>
    <w:rsid w:val="1FC16CE6"/>
    <w:rsid w:val="20F56174"/>
    <w:rsid w:val="226E8852"/>
    <w:rsid w:val="2284D2E7"/>
    <w:rsid w:val="2643685C"/>
    <w:rsid w:val="266CF2CF"/>
    <w:rsid w:val="28901D0E"/>
    <w:rsid w:val="295C59DE"/>
    <w:rsid w:val="29CCB6AD"/>
    <w:rsid w:val="2A17B2A8"/>
    <w:rsid w:val="2AC874B6"/>
    <w:rsid w:val="2B810C60"/>
    <w:rsid w:val="2D0D4C08"/>
    <w:rsid w:val="2DB2A484"/>
    <w:rsid w:val="2E29BC7E"/>
    <w:rsid w:val="2E8E3F56"/>
    <w:rsid w:val="30ECEA17"/>
    <w:rsid w:val="31DAA904"/>
    <w:rsid w:val="3508439B"/>
    <w:rsid w:val="3550599C"/>
    <w:rsid w:val="36FCAAD7"/>
    <w:rsid w:val="3730F079"/>
    <w:rsid w:val="38811F22"/>
    <w:rsid w:val="395029DE"/>
    <w:rsid w:val="3A521D20"/>
    <w:rsid w:val="3C7DA198"/>
    <w:rsid w:val="3CFF388C"/>
    <w:rsid w:val="3D0540BF"/>
    <w:rsid w:val="3E545A20"/>
    <w:rsid w:val="3F79B231"/>
    <w:rsid w:val="40666781"/>
    <w:rsid w:val="4436BE62"/>
    <w:rsid w:val="44FB07D8"/>
    <w:rsid w:val="45307A4C"/>
    <w:rsid w:val="45C09E59"/>
    <w:rsid w:val="47EBFC3C"/>
    <w:rsid w:val="48D84CD5"/>
    <w:rsid w:val="4A4790A9"/>
    <w:rsid w:val="4A8B8A01"/>
    <w:rsid w:val="4AE9F0C2"/>
    <w:rsid w:val="4B00CD63"/>
    <w:rsid w:val="4B51F1C7"/>
    <w:rsid w:val="4B580165"/>
    <w:rsid w:val="4FEEC24F"/>
    <w:rsid w:val="5308F676"/>
    <w:rsid w:val="5353A310"/>
    <w:rsid w:val="540E9CEA"/>
    <w:rsid w:val="54E2CD5A"/>
    <w:rsid w:val="5875136F"/>
    <w:rsid w:val="5953DEBA"/>
    <w:rsid w:val="5986E31B"/>
    <w:rsid w:val="5A0CE765"/>
    <w:rsid w:val="5C7A9C6A"/>
    <w:rsid w:val="5D42144B"/>
    <w:rsid w:val="5DCDEDD8"/>
    <w:rsid w:val="5E2DD6FA"/>
    <w:rsid w:val="5EFA5E83"/>
    <w:rsid w:val="5EFA7521"/>
    <w:rsid w:val="5F644F5F"/>
    <w:rsid w:val="60DD64B2"/>
    <w:rsid w:val="60E4F72E"/>
    <w:rsid w:val="62701C66"/>
    <w:rsid w:val="657D779C"/>
    <w:rsid w:val="670E7875"/>
    <w:rsid w:val="67587B00"/>
    <w:rsid w:val="684D1DDF"/>
    <w:rsid w:val="6912B460"/>
    <w:rsid w:val="6A2B7D99"/>
    <w:rsid w:val="6A949566"/>
    <w:rsid w:val="6AFECA04"/>
    <w:rsid w:val="6B903FC6"/>
    <w:rsid w:val="6D1B8259"/>
    <w:rsid w:val="6DD33834"/>
    <w:rsid w:val="75FCC8DF"/>
    <w:rsid w:val="766EBCAE"/>
    <w:rsid w:val="771F90BE"/>
    <w:rsid w:val="7898ADDF"/>
    <w:rsid w:val="79B021D2"/>
    <w:rsid w:val="7A9DAC38"/>
    <w:rsid w:val="7B14D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6257"/>
  <w15:docId w15:val="{4BD32559-1355-4B7D-8663-8CA7AC4A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d2edcug0" w:customStyle="1">
    <w:name w:val="d2edcug0"/>
    <w:basedOn w:val="DefaultParagraphFont"/>
    <w:rsid w:val="000B6D98"/>
  </w:style>
  <w:style w:type="paragraph" w:styleId="NormalWeb">
    <w:name w:val="Normal (Web)"/>
    <w:basedOn w:val="Normal"/>
    <w:uiPriority w:val="99"/>
    <w:semiHidden/>
    <w:unhideWhenUsed/>
    <w:rsid w:val="00FD48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48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48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4C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53E2"/>
    <w:rPr>
      <w:b/>
      <w:bCs/>
    </w:rPr>
  </w:style>
  <w:style w:type="paragraph" w:styleId="bodytext" w:customStyle="1">
    <w:name w:val="bodytext"/>
    <w:basedOn w:val="Normal"/>
    <w:rsid w:val="00121EA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B843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BodyTextIndentChar" w:customStyle="1">
    <w:name w:val="Body Text Indent Char"/>
    <w:basedOn w:val="DefaultParagraphFont"/>
    <w:link w:val="BodyTextIndent"/>
    <w:uiPriority w:val="99"/>
    <w:rsid w:val="00B84370"/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3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58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A35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58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A358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879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478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4787"/>
  </w:style>
  <w:style w:type="paragraph" w:styleId="Footer">
    <w:name w:val="footer"/>
    <w:basedOn w:val="Normal"/>
    <w:link w:val="FooterChar"/>
    <w:uiPriority w:val="99"/>
    <w:unhideWhenUsed/>
    <w:rsid w:val="0039478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4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5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5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4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3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46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9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8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1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3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76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7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4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31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6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3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8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6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33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7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6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9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7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3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8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0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0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1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6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1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5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15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1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9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4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11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8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6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5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6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4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0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1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7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5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9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1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0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62c6573-7292-4e0d-a013-13d9edeec544">
      <UserInfo>
        <DisplayName>LSĐ 20222-LỚP 139412 LT Members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76A9AE0B96644918038BCC09A9438" ma:contentTypeVersion="7" ma:contentTypeDescription="Create a new document." ma:contentTypeScope="" ma:versionID="502da50fd0bbb7a7a042d53e48d020f4">
  <xsd:schema xmlns:xsd="http://www.w3.org/2001/XMLSchema" xmlns:xs="http://www.w3.org/2001/XMLSchema" xmlns:p="http://schemas.microsoft.com/office/2006/metadata/properties" xmlns:ns2="6cd315fa-e546-47fd-b628-a894c14eaa5a" xmlns:ns3="e62c6573-7292-4e0d-a013-13d9edeec544" targetNamespace="http://schemas.microsoft.com/office/2006/metadata/properties" ma:root="true" ma:fieldsID="25530833f736a07051321a9db4e022f5" ns2:_="" ns3:_="">
    <xsd:import namespace="6cd315fa-e546-47fd-b628-a894c14eaa5a"/>
    <xsd:import namespace="e62c6573-7292-4e0d-a013-13d9edeec5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315fa-e546-47fd-b628-a894c14eaa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c6573-7292-4e0d-a013-13d9edeec5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D1037-4F0D-4D98-A737-3C57E8D6BDE9}">
  <ds:schemaRefs>
    <ds:schemaRef ds:uri="http://schemas.microsoft.com/office/2006/metadata/properties"/>
    <ds:schemaRef ds:uri="http://schemas.microsoft.com/office/infopath/2007/PartnerControls"/>
    <ds:schemaRef ds:uri="1deda003-0d22-4dbd-b929-bf5c5fe5bcf3"/>
  </ds:schemaRefs>
</ds:datastoreItem>
</file>

<file path=customXml/itemProps2.xml><?xml version="1.0" encoding="utf-8"?>
<ds:datastoreItem xmlns:ds="http://schemas.openxmlformats.org/officeDocument/2006/customXml" ds:itemID="{1140C614-5079-4993-A832-14C1C4A3D9CC}"/>
</file>

<file path=customXml/itemProps3.xml><?xml version="1.0" encoding="utf-8"?>
<ds:datastoreItem xmlns:ds="http://schemas.openxmlformats.org/officeDocument/2006/customXml" ds:itemID="{B82CB05C-A8EB-4F98-B514-804920D8E84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V3-371</dc:creator>
  <cp:keywords/>
  <dc:description/>
  <cp:lastModifiedBy>Pham The Tien 20215147</cp:lastModifiedBy>
  <cp:revision>135</cp:revision>
  <dcterms:created xsi:type="dcterms:W3CDTF">2020-11-03T16:26:00Z</dcterms:created>
  <dcterms:modified xsi:type="dcterms:W3CDTF">2023-06-26T16:16:56Z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0x01010019F76A9AE0B96644918038BCC09A9438</vt:lpwstr>
  </property>
</Properties>
</file>